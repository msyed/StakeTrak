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F0CC7" w14:textId="135E85A0" w:rsidR="00543F22" w:rsidRPr="00543F22" w:rsidRDefault="00543F22" w:rsidP="00543F22">
      <w:pPr>
        <w:rPr>
          <w:rFonts w:ascii="Calibri" w:hAnsi="Calibri"/>
          <w:b/>
          <w:sz w:val="28"/>
          <w:szCs w:val="28"/>
        </w:rPr>
      </w:pPr>
      <w:r w:rsidRPr="00543F22">
        <w:rPr>
          <w:rFonts w:ascii="Calibri" w:hAnsi="Calibri"/>
          <w:b/>
          <w:sz w:val="28"/>
          <w:szCs w:val="28"/>
        </w:rPr>
        <w:t>Water.org</w:t>
      </w:r>
      <w:r w:rsidR="00CB563B">
        <w:rPr>
          <w:rFonts w:ascii="Calibri" w:hAnsi="Calibri"/>
          <w:b/>
          <w:sz w:val="28"/>
          <w:szCs w:val="28"/>
        </w:rPr>
        <w:t>’s</w:t>
      </w:r>
      <w:r w:rsidRPr="00543F22">
        <w:rPr>
          <w:rFonts w:ascii="Calibri" w:hAnsi="Calibri"/>
          <w:b/>
          <w:sz w:val="28"/>
          <w:szCs w:val="28"/>
        </w:rPr>
        <w:t xml:space="preserve"> Global Advocacy</w:t>
      </w:r>
      <w:r w:rsidR="00CB563B">
        <w:rPr>
          <w:rFonts w:ascii="Calibri" w:hAnsi="Calibri"/>
          <w:b/>
          <w:sz w:val="28"/>
          <w:szCs w:val="28"/>
        </w:rPr>
        <w:t xml:space="preserve"> Strategy:</w:t>
      </w:r>
      <w:r w:rsidRPr="00543F22">
        <w:rPr>
          <w:rFonts w:ascii="Calibri" w:hAnsi="Calibri"/>
          <w:b/>
          <w:sz w:val="28"/>
          <w:szCs w:val="28"/>
        </w:rPr>
        <w:t xml:space="preserve"> FY15 and Beyond </w:t>
      </w:r>
    </w:p>
    <w:p w14:paraId="111A21C3" w14:textId="24DB7E2C" w:rsidR="00543F22" w:rsidRPr="00543F22" w:rsidRDefault="00543F22" w:rsidP="00543F22">
      <w:pPr>
        <w:pBdr>
          <w:top w:val="single" w:sz="6" w:space="1" w:color="auto"/>
          <w:bottom w:val="single" w:sz="6" w:space="1" w:color="auto"/>
        </w:pBdr>
        <w:rPr>
          <w:rFonts w:ascii="Calibri" w:hAnsi="Calibri"/>
          <w:b/>
        </w:rPr>
      </w:pPr>
      <w:r w:rsidRPr="00543F22">
        <w:rPr>
          <w:rFonts w:ascii="Calibri" w:hAnsi="Calibri"/>
          <w:b/>
        </w:rPr>
        <w:t>Prepared by Chevenee Reavis</w:t>
      </w:r>
      <w:r w:rsidR="003823F8">
        <w:rPr>
          <w:rFonts w:ascii="Calibri" w:hAnsi="Calibri"/>
          <w:b/>
        </w:rPr>
        <w:t xml:space="preserve"> I March 25, 2015</w:t>
      </w:r>
    </w:p>
    <w:p w14:paraId="328DE5CC" w14:textId="77777777" w:rsidR="00543F22" w:rsidRDefault="00543F22" w:rsidP="007B0EF8">
      <w:pPr>
        <w:rPr>
          <w:rFonts w:ascii="Calibri" w:hAnsi="Calibri"/>
          <w:b/>
          <w:bCs/>
          <w:sz w:val="22"/>
          <w:szCs w:val="22"/>
          <w:u w:val="single"/>
        </w:rPr>
      </w:pPr>
    </w:p>
    <w:p w14:paraId="47C97573" w14:textId="7788ABF0" w:rsidR="007B0EF8" w:rsidRPr="007B0EF8" w:rsidRDefault="00D20424" w:rsidP="007B0EF8">
      <w:pPr>
        <w:rPr>
          <w:rFonts w:ascii="Calibri" w:hAnsi="Calibri"/>
          <w:sz w:val="22"/>
          <w:szCs w:val="22"/>
        </w:rPr>
      </w:pPr>
      <w:r>
        <w:rPr>
          <w:rFonts w:ascii="Calibri" w:hAnsi="Calibri"/>
          <w:b/>
          <w:bCs/>
          <w:sz w:val="22"/>
          <w:szCs w:val="22"/>
          <w:u w:val="single"/>
        </w:rPr>
        <w:t>Overview</w:t>
      </w:r>
      <w:r w:rsidR="007B0EF8" w:rsidRPr="007B0EF8">
        <w:rPr>
          <w:rFonts w:ascii="Calibri" w:hAnsi="Calibri"/>
          <w:b/>
          <w:bCs/>
          <w:sz w:val="22"/>
          <w:szCs w:val="22"/>
          <w:u w:val="single"/>
        </w:rPr>
        <w:t>: </w:t>
      </w:r>
    </w:p>
    <w:p w14:paraId="16AB9F76" w14:textId="23556E38" w:rsidR="007B0EF8" w:rsidRPr="007B0EF8" w:rsidRDefault="007B0EF8" w:rsidP="007B0EF8">
      <w:pPr>
        <w:rPr>
          <w:rFonts w:ascii="Calibri" w:hAnsi="Calibri"/>
          <w:sz w:val="22"/>
          <w:szCs w:val="22"/>
        </w:rPr>
      </w:pPr>
      <w:r w:rsidRPr="007B0EF8">
        <w:rPr>
          <w:rFonts w:ascii="Calibri" w:hAnsi="Calibri"/>
          <w:sz w:val="22"/>
          <w:szCs w:val="22"/>
        </w:rPr>
        <w:t xml:space="preserve">Through several strategic planning meetings conducted over the </w:t>
      </w:r>
      <w:r w:rsidR="00F40A48" w:rsidRPr="007B0EF8">
        <w:rPr>
          <w:rFonts w:ascii="Calibri" w:hAnsi="Calibri"/>
          <w:sz w:val="22"/>
          <w:szCs w:val="22"/>
        </w:rPr>
        <w:t>fall</w:t>
      </w:r>
      <w:r w:rsidRPr="007B0EF8">
        <w:rPr>
          <w:rFonts w:ascii="Calibri" w:hAnsi="Calibri"/>
          <w:sz w:val="22"/>
          <w:szCs w:val="22"/>
        </w:rPr>
        <w:t xml:space="preserve"> months of 2014, the Water.org team has begun to more clearly articulate its global advocacy </w:t>
      </w:r>
      <w:r w:rsidR="0003232A">
        <w:rPr>
          <w:rFonts w:ascii="Calibri" w:hAnsi="Calibri"/>
          <w:sz w:val="22"/>
          <w:szCs w:val="22"/>
        </w:rPr>
        <w:t xml:space="preserve">strategy </w:t>
      </w:r>
      <w:r w:rsidRPr="007B0EF8">
        <w:rPr>
          <w:rFonts w:ascii="Calibri" w:hAnsi="Calibri"/>
          <w:sz w:val="22"/>
          <w:szCs w:val="22"/>
        </w:rPr>
        <w:t xml:space="preserve">than ever before. While Water.org has been an active member of several </w:t>
      </w:r>
      <w:r w:rsidR="00F40A48">
        <w:rPr>
          <w:rFonts w:ascii="Calibri" w:hAnsi="Calibri"/>
          <w:sz w:val="22"/>
          <w:szCs w:val="22"/>
        </w:rPr>
        <w:t>sector-led</w:t>
      </w:r>
      <w:r w:rsidRPr="007B0EF8">
        <w:rPr>
          <w:rFonts w:ascii="Calibri" w:hAnsi="Calibri"/>
          <w:sz w:val="22"/>
          <w:szCs w:val="22"/>
        </w:rPr>
        <w:t xml:space="preserve"> advocacy initiatives and has invested heavily in raising awareness for the global water and sanitation cause, we believe we </w:t>
      </w:r>
      <w:r w:rsidR="0003232A">
        <w:rPr>
          <w:rFonts w:ascii="Calibri" w:hAnsi="Calibri"/>
          <w:sz w:val="22"/>
          <w:szCs w:val="22"/>
        </w:rPr>
        <w:t xml:space="preserve">are </w:t>
      </w:r>
      <w:r w:rsidRPr="007B0EF8">
        <w:rPr>
          <w:rFonts w:ascii="Calibri" w:hAnsi="Calibri"/>
          <w:sz w:val="22"/>
          <w:szCs w:val="22"/>
        </w:rPr>
        <w:t xml:space="preserve">now poised to embark on a multi-faceted advocacy strategy that will enable the organization to advance a global “conversation” about the crisis and create an enabling environment that will support the expansion and impact of </w:t>
      </w:r>
      <w:r w:rsidR="00D20424">
        <w:rPr>
          <w:rFonts w:ascii="Calibri" w:hAnsi="Calibri"/>
          <w:sz w:val="22"/>
          <w:szCs w:val="22"/>
        </w:rPr>
        <w:t xml:space="preserve">WSS Finance or </w:t>
      </w:r>
      <w:r w:rsidRPr="007B0EF8">
        <w:rPr>
          <w:rFonts w:ascii="Calibri" w:hAnsi="Calibri"/>
          <w:sz w:val="22"/>
          <w:szCs w:val="22"/>
        </w:rPr>
        <w:t>WaterCredit—a solution that we believe to be a cornerstone to ending the global crisis. To inform our approach to global advocacy</w:t>
      </w:r>
      <w:r w:rsidR="0003232A">
        <w:rPr>
          <w:rFonts w:ascii="Calibri" w:hAnsi="Calibri"/>
          <w:sz w:val="22"/>
          <w:szCs w:val="22"/>
        </w:rPr>
        <w:t>,</w:t>
      </w:r>
      <w:r w:rsidRPr="007B0EF8">
        <w:rPr>
          <w:rFonts w:ascii="Calibri" w:hAnsi="Calibri"/>
          <w:sz w:val="22"/>
          <w:szCs w:val="22"/>
        </w:rPr>
        <w:t xml:space="preserve"> Water.org made strategic investments in fiscal years 2013 and 2014 to listen and learn from practitioners in the sector and advocacy experts within and outside the field.  We pressure-tested assumptions and learned more about what the marketplace expects from Water.org.  This has helped us understand the role that we can play and clarify our objective and approach going forward.  This memo </w:t>
      </w:r>
      <w:r w:rsidR="00D20424">
        <w:rPr>
          <w:rFonts w:ascii="Calibri" w:hAnsi="Calibri"/>
          <w:sz w:val="22"/>
          <w:szCs w:val="22"/>
        </w:rPr>
        <w:t>serves as an important internal communication to help clarify the</w:t>
      </w:r>
      <w:r w:rsidRPr="007B0EF8">
        <w:rPr>
          <w:rFonts w:ascii="Calibri" w:hAnsi="Calibri"/>
          <w:sz w:val="22"/>
          <w:szCs w:val="22"/>
        </w:rPr>
        <w:t xml:space="preserve"> global advocacy priorities, integrated strategy, and structure that Water.org seeks to activate in FY2015 and beyond.</w:t>
      </w:r>
    </w:p>
    <w:p w14:paraId="5139114B" w14:textId="77777777" w:rsidR="00D20424" w:rsidRPr="007B0EF8" w:rsidRDefault="00D20424" w:rsidP="007B0EF8">
      <w:pPr>
        <w:rPr>
          <w:rFonts w:ascii="Calibri" w:hAnsi="Calibri"/>
          <w:sz w:val="22"/>
          <w:szCs w:val="22"/>
        </w:rPr>
      </w:pPr>
    </w:p>
    <w:p w14:paraId="155954DF" w14:textId="656EB06A" w:rsidR="00D20424" w:rsidRDefault="00D20424" w:rsidP="007B0EF8">
      <w:pPr>
        <w:rPr>
          <w:rFonts w:ascii="Calibri" w:hAnsi="Calibri"/>
          <w:b/>
          <w:bCs/>
          <w:sz w:val="22"/>
          <w:szCs w:val="22"/>
          <w:u w:val="single"/>
        </w:rPr>
      </w:pPr>
      <w:r>
        <w:rPr>
          <w:rFonts w:ascii="Calibri" w:hAnsi="Calibri"/>
          <w:b/>
          <w:bCs/>
          <w:sz w:val="22"/>
          <w:szCs w:val="22"/>
          <w:u w:val="single"/>
        </w:rPr>
        <w:t xml:space="preserve">Context and Problem Analysis: </w:t>
      </w:r>
    </w:p>
    <w:p w14:paraId="2CFC4023" w14:textId="4CFE8269" w:rsidR="00D20424" w:rsidRDefault="00D20424" w:rsidP="00D20424">
      <w:pPr>
        <w:autoSpaceDE w:val="0"/>
        <w:autoSpaceDN w:val="0"/>
        <w:adjustRightInd w:val="0"/>
        <w:rPr>
          <w:rFonts w:ascii="Calibri" w:hAnsi="Calibri"/>
          <w:bCs/>
          <w:iCs/>
          <w:sz w:val="23"/>
          <w:szCs w:val="23"/>
        </w:rPr>
      </w:pPr>
      <w:r>
        <w:rPr>
          <w:rFonts w:ascii="Calibri" w:hAnsi="Calibri"/>
          <w:bCs/>
          <w:iCs/>
          <w:sz w:val="23"/>
          <w:szCs w:val="23"/>
        </w:rPr>
        <w:t xml:space="preserve">In 2014, more than a third of the people on the planet lived each day without access to safe, potable drinking water and/or a basic toilet.  In some respects, it’s one of the greatest failures of modern society. This provision of clean water and sanitation has been all but solved for in the “developed world”.  It is a burden born almost exclusively by the world’s poor.  At its very heart, it is a gross social injustice and yet there is strong, compelling evidence which demonstrates that this problem is not just one of morality but one which directly impacts nearly every basic tenant of thriving society—economic growth, gender equality, public health, education, and security.  </w:t>
      </w:r>
    </w:p>
    <w:p w14:paraId="64354F09" w14:textId="77777777" w:rsidR="00D20424" w:rsidRDefault="00D20424" w:rsidP="00D20424">
      <w:pPr>
        <w:autoSpaceDE w:val="0"/>
        <w:autoSpaceDN w:val="0"/>
        <w:adjustRightInd w:val="0"/>
        <w:rPr>
          <w:rFonts w:ascii="Calibri" w:hAnsi="Calibri"/>
          <w:bCs/>
          <w:iCs/>
          <w:sz w:val="23"/>
          <w:szCs w:val="23"/>
        </w:rPr>
      </w:pPr>
    </w:p>
    <w:p w14:paraId="6C2601AE" w14:textId="77777777" w:rsidR="00D20424" w:rsidRDefault="00D20424" w:rsidP="00D20424">
      <w:pPr>
        <w:autoSpaceDE w:val="0"/>
        <w:autoSpaceDN w:val="0"/>
        <w:adjustRightInd w:val="0"/>
        <w:rPr>
          <w:rFonts w:ascii="Calibri" w:hAnsi="Calibri"/>
          <w:bCs/>
          <w:iCs/>
          <w:sz w:val="23"/>
          <w:szCs w:val="23"/>
        </w:rPr>
      </w:pPr>
      <w:r>
        <w:rPr>
          <w:rFonts w:ascii="Calibri" w:hAnsi="Calibri"/>
          <w:bCs/>
          <w:iCs/>
          <w:sz w:val="23"/>
          <w:szCs w:val="23"/>
        </w:rPr>
        <w:t xml:space="preserve">The World Bank estimates that </w:t>
      </w:r>
      <w:r w:rsidRPr="00793998">
        <w:rPr>
          <w:rFonts w:ascii="Calibri" w:hAnsi="Calibri"/>
          <w:bCs/>
          <w:iCs/>
          <w:sz w:val="23"/>
          <w:szCs w:val="23"/>
        </w:rPr>
        <w:t>every $1 invested in WASH, at least $4 is returned in saved health care costs and increased economic productivity. Additional research estimates that providing sanitation alone to everyone who needs it would return $220 billion each year to the global economy.</w:t>
      </w:r>
      <w:r>
        <w:rPr>
          <w:rFonts w:ascii="Calibri" w:hAnsi="Calibri"/>
          <w:bCs/>
          <w:iCs/>
          <w:sz w:val="23"/>
          <w:szCs w:val="23"/>
        </w:rPr>
        <w:t xml:space="preserve">  We know that every minute, a</w:t>
      </w:r>
      <w:r w:rsidRPr="00793998">
        <w:rPr>
          <w:rFonts w:ascii="Calibri" w:hAnsi="Calibri"/>
          <w:bCs/>
          <w:iCs/>
          <w:sz w:val="23"/>
          <w:szCs w:val="23"/>
        </w:rPr>
        <w:t xml:space="preserve"> child under the age of five </w:t>
      </w:r>
      <w:r>
        <w:rPr>
          <w:rFonts w:ascii="Calibri" w:hAnsi="Calibri"/>
          <w:bCs/>
          <w:iCs/>
          <w:sz w:val="23"/>
          <w:szCs w:val="23"/>
        </w:rPr>
        <w:t xml:space="preserve">will die </w:t>
      </w:r>
      <w:r w:rsidRPr="00793998">
        <w:rPr>
          <w:rFonts w:ascii="Calibri" w:hAnsi="Calibri"/>
          <w:bCs/>
          <w:iCs/>
          <w:sz w:val="23"/>
          <w:szCs w:val="23"/>
        </w:rPr>
        <w:t xml:space="preserve">from a preventable water-borne illness.  </w:t>
      </w:r>
      <w:r>
        <w:rPr>
          <w:rFonts w:ascii="Calibri" w:hAnsi="Calibri"/>
          <w:bCs/>
          <w:iCs/>
          <w:sz w:val="23"/>
          <w:szCs w:val="23"/>
        </w:rPr>
        <w:t>In fact, w</w:t>
      </w:r>
      <w:r w:rsidRPr="00793998">
        <w:rPr>
          <w:rFonts w:ascii="Calibri" w:hAnsi="Calibri"/>
          <w:bCs/>
          <w:iCs/>
          <w:sz w:val="23"/>
          <w:szCs w:val="23"/>
        </w:rPr>
        <w:t xml:space="preserve">ater-related diseases </w:t>
      </w:r>
      <w:r>
        <w:rPr>
          <w:rFonts w:ascii="Calibri" w:hAnsi="Calibri"/>
          <w:bCs/>
          <w:iCs/>
          <w:sz w:val="23"/>
          <w:szCs w:val="23"/>
        </w:rPr>
        <w:t>continue to be</w:t>
      </w:r>
      <w:r w:rsidRPr="00793998">
        <w:rPr>
          <w:rFonts w:ascii="Calibri" w:hAnsi="Calibri"/>
          <w:bCs/>
          <w:iCs/>
          <w:sz w:val="23"/>
          <w:szCs w:val="23"/>
        </w:rPr>
        <w:t xml:space="preserve"> among the leading causes of preventable child deaths in the world. Diarrhea, and pneumonia, the two leading killers of children aged one month to five years, and under-nutrition, could be reduced by 50 percent by improving access to safe drinking water, sanitary conditions and hygienic practices. Everyday millions of hours are spent collecting water for women and girls.  Addressing this challenge would fundamentally shift the paradigm for women’s empowerment and girl’s education.  It is estimated that improved access to water and toilets at ho</w:t>
      </w:r>
      <w:r>
        <w:rPr>
          <w:rFonts w:ascii="Calibri" w:hAnsi="Calibri"/>
          <w:bCs/>
          <w:iCs/>
          <w:sz w:val="23"/>
          <w:szCs w:val="23"/>
        </w:rPr>
        <w:t>me and at school, would yield as much as an</w:t>
      </w:r>
      <w:r w:rsidRPr="00793998">
        <w:rPr>
          <w:rFonts w:ascii="Calibri" w:hAnsi="Calibri"/>
          <w:bCs/>
          <w:iCs/>
          <w:sz w:val="23"/>
          <w:szCs w:val="23"/>
        </w:rPr>
        <w:t xml:space="preserve"> additional 443 million school days each year for children worldwide. </w:t>
      </w:r>
    </w:p>
    <w:p w14:paraId="091B6241" w14:textId="77777777" w:rsidR="00D20424" w:rsidRPr="00793998" w:rsidRDefault="00D20424" w:rsidP="00D20424">
      <w:pPr>
        <w:autoSpaceDE w:val="0"/>
        <w:autoSpaceDN w:val="0"/>
        <w:adjustRightInd w:val="0"/>
        <w:rPr>
          <w:rFonts w:ascii="Calibri" w:hAnsi="Calibri"/>
          <w:bCs/>
          <w:iCs/>
          <w:sz w:val="23"/>
          <w:szCs w:val="23"/>
        </w:rPr>
      </w:pPr>
    </w:p>
    <w:p w14:paraId="457DA482" w14:textId="4124C354" w:rsidR="00D20424" w:rsidRPr="00793998" w:rsidRDefault="00D20424" w:rsidP="00D20424">
      <w:pPr>
        <w:autoSpaceDE w:val="0"/>
        <w:autoSpaceDN w:val="0"/>
        <w:adjustRightInd w:val="0"/>
        <w:rPr>
          <w:rFonts w:ascii="Calibri" w:hAnsi="Calibri"/>
          <w:bCs/>
          <w:iCs/>
          <w:sz w:val="23"/>
          <w:szCs w:val="23"/>
        </w:rPr>
      </w:pPr>
      <w:r>
        <w:rPr>
          <w:rFonts w:ascii="Calibri" w:hAnsi="Calibri"/>
          <w:bCs/>
          <w:iCs/>
          <w:sz w:val="23"/>
          <w:szCs w:val="23"/>
        </w:rPr>
        <w:t>In sub-Saharan Africa and South Asia, the lack of water and sanitation services for all citizens</w:t>
      </w:r>
      <w:r w:rsidRPr="00793998">
        <w:rPr>
          <w:rFonts w:ascii="Calibri" w:hAnsi="Calibri"/>
          <w:bCs/>
          <w:iCs/>
          <w:sz w:val="23"/>
          <w:szCs w:val="23"/>
        </w:rPr>
        <w:t xml:space="preserve"> is estimated to cost 5%-6% of </w:t>
      </w:r>
      <w:r>
        <w:rPr>
          <w:rFonts w:ascii="Calibri" w:hAnsi="Calibri"/>
          <w:bCs/>
          <w:iCs/>
          <w:sz w:val="23"/>
          <w:szCs w:val="23"/>
        </w:rPr>
        <w:t>the region’s</w:t>
      </w:r>
      <w:r w:rsidRPr="00793998">
        <w:rPr>
          <w:rFonts w:ascii="Calibri" w:hAnsi="Calibri"/>
          <w:bCs/>
          <w:iCs/>
          <w:sz w:val="23"/>
          <w:szCs w:val="23"/>
        </w:rPr>
        <w:t xml:space="preserve"> Gross Domestic Product each year.  There is enormous potential benefit to global financial security through the provision of water and sanitation. In 2009, this lost GDP translated to $47.7 billion in sub-Saharan Africa—more than the $46.7 billion in aid delivered to the region that year. </w:t>
      </w:r>
    </w:p>
    <w:p w14:paraId="001CDB48" w14:textId="25F39B4D" w:rsidR="00D20424" w:rsidRDefault="00D20424" w:rsidP="00D20424">
      <w:pPr>
        <w:autoSpaceDE w:val="0"/>
        <w:autoSpaceDN w:val="0"/>
        <w:adjustRightInd w:val="0"/>
        <w:rPr>
          <w:rFonts w:ascii="Calibri" w:hAnsi="Calibri"/>
          <w:bCs/>
          <w:iCs/>
          <w:sz w:val="23"/>
          <w:szCs w:val="23"/>
        </w:rPr>
      </w:pPr>
      <w:r>
        <w:rPr>
          <w:rFonts w:ascii="Calibri" w:hAnsi="Calibri"/>
          <w:bCs/>
          <w:iCs/>
          <w:sz w:val="23"/>
          <w:szCs w:val="23"/>
        </w:rPr>
        <w:lastRenderedPageBreak/>
        <w:t>These statistics persist even though tremendous progress has been made. In the last two decades, millions of people climbed out of extreme poverty and secured sustainable water and sanitation access. And while t</w:t>
      </w:r>
      <w:r w:rsidRPr="00793998">
        <w:rPr>
          <w:rFonts w:ascii="Calibri" w:hAnsi="Calibri"/>
          <w:bCs/>
          <w:iCs/>
          <w:sz w:val="23"/>
          <w:szCs w:val="23"/>
        </w:rPr>
        <w:t xml:space="preserve">he goals for water coverage </w:t>
      </w:r>
      <w:r>
        <w:rPr>
          <w:rFonts w:ascii="Calibri" w:hAnsi="Calibri"/>
          <w:bCs/>
          <w:iCs/>
          <w:sz w:val="23"/>
          <w:szCs w:val="23"/>
        </w:rPr>
        <w:t>outlined</w:t>
      </w:r>
      <w:r w:rsidRPr="00793998">
        <w:rPr>
          <w:rFonts w:ascii="Calibri" w:hAnsi="Calibri"/>
          <w:bCs/>
          <w:iCs/>
          <w:sz w:val="23"/>
          <w:szCs w:val="23"/>
        </w:rPr>
        <w:t xml:space="preserve"> </w:t>
      </w:r>
      <w:r>
        <w:rPr>
          <w:rFonts w:ascii="Calibri" w:hAnsi="Calibri"/>
          <w:bCs/>
          <w:iCs/>
          <w:sz w:val="23"/>
          <w:szCs w:val="23"/>
        </w:rPr>
        <w:t>in</w:t>
      </w:r>
      <w:r w:rsidRPr="00793998">
        <w:rPr>
          <w:rFonts w:ascii="Calibri" w:hAnsi="Calibri"/>
          <w:bCs/>
          <w:iCs/>
          <w:sz w:val="23"/>
          <w:szCs w:val="23"/>
        </w:rPr>
        <w:t xml:space="preserve"> the Millennium Development Goal (MDG) framework </w:t>
      </w:r>
      <w:r>
        <w:rPr>
          <w:rFonts w:ascii="Calibri" w:hAnsi="Calibri"/>
          <w:bCs/>
          <w:iCs/>
          <w:sz w:val="23"/>
          <w:szCs w:val="23"/>
        </w:rPr>
        <w:t xml:space="preserve">was </w:t>
      </w:r>
      <w:r w:rsidRPr="00793998">
        <w:rPr>
          <w:rFonts w:ascii="Calibri" w:hAnsi="Calibri"/>
          <w:bCs/>
          <w:iCs/>
          <w:sz w:val="23"/>
          <w:szCs w:val="23"/>
        </w:rPr>
        <w:t xml:space="preserve">met before </w:t>
      </w:r>
      <w:r>
        <w:rPr>
          <w:rFonts w:ascii="Calibri" w:hAnsi="Calibri"/>
          <w:bCs/>
          <w:iCs/>
          <w:sz w:val="23"/>
          <w:szCs w:val="23"/>
        </w:rPr>
        <w:t xml:space="preserve">the </w:t>
      </w:r>
      <w:r w:rsidRPr="00793998">
        <w:rPr>
          <w:rFonts w:ascii="Calibri" w:hAnsi="Calibri"/>
          <w:bCs/>
          <w:iCs/>
          <w:sz w:val="23"/>
          <w:szCs w:val="23"/>
        </w:rPr>
        <w:t xml:space="preserve">2015 </w:t>
      </w:r>
      <w:r>
        <w:rPr>
          <w:rFonts w:ascii="Calibri" w:hAnsi="Calibri"/>
          <w:bCs/>
          <w:iCs/>
          <w:sz w:val="23"/>
          <w:szCs w:val="23"/>
        </w:rPr>
        <w:t xml:space="preserve">deadline, </w:t>
      </w:r>
      <w:r w:rsidRPr="00793998">
        <w:rPr>
          <w:rFonts w:ascii="Calibri" w:hAnsi="Calibri"/>
          <w:bCs/>
          <w:iCs/>
          <w:sz w:val="23"/>
          <w:szCs w:val="23"/>
        </w:rPr>
        <w:t>we risk falling back upon this progress as climate change impacts increase, population rates rise, urbanization places extreme pressure on already frail infrastructure, and water tables continue to drop due primarily to drain</w:t>
      </w:r>
      <w:r>
        <w:rPr>
          <w:rFonts w:ascii="Calibri" w:hAnsi="Calibri"/>
          <w:bCs/>
          <w:iCs/>
          <w:sz w:val="23"/>
          <w:szCs w:val="23"/>
        </w:rPr>
        <w:t xml:space="preserve"> for industrial use and generating energy for the world’s growing economic needs</w:t>
      </w:r>
      <w:r w:rsidRPr="00793998">
        <w:rPr>
          <w:rFonts w:ascii="Calibri" w:hAnsi="Calibri"/>
          <w:bCs/>
          <w:iCs/>
          <w:sz w:val="23"/>
          <w:szCs w:val="23"/>
        </w:rPr>
        <w:t xml:space="preserve">.  Achieving </w:t>
      </w:r>
      <w:r>
        <w:rPr>
          <w:rFonts w:ascii="Calibri" w:hAnsi="Calibri"/>
          <w:bCs/>
          <w:iCs/>
          <w:sz w:val="23"/>
          <w:szCs w:val="23"/>
        </w:rPr>
        <w:t>the MDG goal</w:t>
      </w:r>
      <w:r w:rsidRPr="00793998">
        <w:rPr>
          <w:rFonts w:ascii="Calibri" w:hAnsi="Calibri"/>
          <w:bCs/>
          <w:iCs/>
          <w:sz w:val="23"/>
          <w:szCs w:val="23"/>
        </w:rPr>
        <w:t xml:space="preserve"> related to alleviating sanitation challenges across the globe </w:t>
      </w:r>
      <w:r>
        <w:rPr>
          <w:rFonts w:ascii="Calibri" w:hAnsi="Calibri"/>
          <w:bCs/>
          <w:iCs/>
          <w:sz w:val="23"/>
          <w:szCs w:val="23"/>
        </w:rPr>
        <w:t>unfortunately is sorely lagging. It is</w:t>
      </w:r>
      <w:r w:rsidRPr="00793998">
        <w:rPr>
          <w:rFonts w:ascii="Calibri" w:hAnsi="Calibri"/>
          <w:bCs/>
          <w:iCs/>
          <w:sz w:val="23"/>
          <w:szCs w:val="23"/>
        </w:rPr>
        <w:t xml:space="preserve"> unlikely </w:t>
      </w:r>
      <w:r>
        <w:rPr>
          <w:rFonts w:ascii="Calibri" w:hAnsi="Calibri"/>
          <w:bCs/>
          <w:iCs/>
          <w:sz w:val="23"/>
          <w:szCs w:val="23"/>
        </w:rPr>
        <w:t xml:space="preserve">that </w:t>
      </w:r>
      <w:r w:rsidRPr="00793998">
        <w:rPr>
          <w:rFonts w:ascii="Calibri" w:hAnsi="Calibri"/>
          <w:bCs/>
          <w:iCs/>
          <w:sz w:val="23"/>
          <w:szCs w:val="23"/>
        </w:rPr>
        <w:t xml:space="preserve">by </w:t>
      </w:r>
      <w:r>
        <w:rPr>
          <w:rFonts w:ascii="Calibri" w:hAnsi="Calibri"/>
          <w:bCs/>
          <w:iCs/>
          <w:sz w:val="23"/>
          <w:szCs w:val="23"/>
        </w:rPr>
        <w:t xml:space="preserve">September </w:t>
      </w:r>
      <w:r w:rsidRPr="00793998">
        <w:rPr>
          <w:rFonts w:ascii="Calibri" w:hAnsi="Calibri"/>
          <w:bCs/>
          <w:iCs/>
          <w:sz w:val="23"/>
          <w:szCs w:val="23"/>
        </w:rPr>
        <w:t>2015</w:t>
      </w:r>
      <w:r>
        <w:rPr>
          <w:rFonts w:ascii="Calibri" w:hAnsi="Calibri"/>
          <w:bCs/>
          <w:iCs/>
          <w:sz w:val="23"/>
          <w:szCs w:val="23"/>
        </w:rPr>
        <w:t xml:space="preserve"> the goal will be met</w:t>
      </w:r>
      <w:r w:rsidRPr="00793998">
        <w:rPr>
          <w:rFonts w:ascii="Calibri" w:hAnsi="Calibri"/>
          <w:bCs/>
          <w:iCs/>
          <w:sz w:val="23"/>
          <w:szCs w:val="23"/>
        </w:rPr>
        <w:t xml:space="preserve"> and the challenge continues to grow in size and scop</w:t>
      </w:r>
      <w:r>
        <w:rPr>
          <w:rFonts w:ascii="Calibri" w:hAnsi="Calibri"/>
          <w:bCs/>
          <w:iCs/>
          <w:sz w:val="23"/>
          <w:szCs w:val="23"/>
        </w:rPr>
        <w:t>e. Only 33% of the worlds waste-</w:t>
      </w:r>
      <w:r w:rsidRPr="00793998">
        <w:rPr>
          <w:rFonts w:ascii="Calibri" w:hAnsi="Calibri"/>
          <w:bCs/>
          <w:iCs/>
          <w:sz w:val="23"/>
          <w:szCs w:val="23"/>
        </w:rPr>
        <w:t xml:space="preserve">water is treated </w:t>
      </w:r>
      <w:r>
        <w:rPr>
          <w:rFonts w:ascii="Calibri" w:hAnsi="Calibri"/>
          <w:bCs/>
          <w:iCs/>
          <w:sz w:val="23"/>
          <w:szCs w:val="23"/>
        </w:rPr>
        <w:t>while</w:t>
      </w:r>
      <w:r w:rsidRPr="00793998">
        <w:rPr>
          <w:rFonts w:ascii="Calibri" w:hAnsi="Calibri"/>
          <w:bCs/>
          <w:iCs/>
          <w:sz w:val="23"/>
          <w:szCs w:val="23"/>
        </w:rPr>
        <w:t xml:space="preserve"> nearly 35% of the world’s population live without improved sanitation.</w:t>
      </w:r>
    </w:p>
    <w:p w14:paraId="6E151AA4" w14:textId="77777777" w:rsidR="00D20424" w:rsidRDefault="00D20424" w:rsidP="00D20424">
      <w:pPr>
        <w:autoSpaceDE w:val="0"/>
        <w:autoSpaceDN w:val="0"/>
        <w:adjustRightInd w:val="0"/>
        <w:rPr>
          <w:rFonts w:ascii="Calibri" w:hAnsi="Calibri"/>
          <w:bCs/>
          <w:iCs/>
          <w:sz w:val="23"/>
          <w:szCs w:val="23"/>
        </w:rPr>
      </w:pPr>
    </w:p>
    <w:p w14:paraId="3AABFC57" w14:textId="77777777" w:rsidR="00D20424" w:rsidRDefault="00D20424" w:rsidP="00D20424">
      <w:pPr>
        <w:autoSpaceDE w:val="0"/>
        <w:autoSpaceDN w:val="0"/>
        <w:adjustRightInd w:val="0"/>
        <w:rPr>
          <w:rFonts w:ascii="Calibri" w:hAnsi="Calibri"/>
          <w:bCs/>
          <w:iCs/>
          <w:sz w:val="23"/>
          <w:szCs w:val="23"/>
        </w:rPr>
      </w:pPr>
      <w:r>
        <w:rPr>
          <w:rFonts w:ascii="Calibri" w:hAnsi="Calibri"/>
          <w:bCs/>
          <w:iCs/>
          <w:sz w:val="23"/>
          <w:szCs w:val="23"/>
        </w:rPr>
        <w:t>The good news is that there are solutions that exist and Water.org believes that at its very core, the people most affected by this challenge—</w:t>
      </w:r>
      <w:r w:rsidRPr="00D20424">
        <w:rPr>
          <w:rFonts w:ascii="Calibri" w:hAnsi="Calibri"/>
          <w:bCs/>
          <w:iCs/>
          <w:sz w:val="23"/>
          <w:szCs w:val="23"/>
          <w:u w:val="single"/>
        </w:rPr>
        <w:t>the world’s most vulnerable—are the key to overcoming it</w:t>
      </w:r>
      <w:r>
        <w:rPr>
          <w:rFonts w:ascii="Calibri" w:hAnsi="Calibri"/>
          <w:bCs/>
          <w:iCs/>
          <w:sz w:val="23"/>
          <w:szCs w:val="23"/>
        </w:rPr>
        <w:t xml:space="preserve">.  Each day, billions of people are spending countless hours and monetary resources scavenging and paying for water and sanitation services at varying degrees of quality. Imagine if we could give that time back. Imagine if instead of a family spending up to 20 percent of their precious disposable income on accessing basic services through informal vendors, most often in daily increments, families could invest in securing long-term access by financing those solutions. </w:t>
      </w:r>
    </w:p>
    <w:p w14:paraId="72FC7A15" w14:textId="77777777" w:rsidR="00D20424" w:rsidRDefault="00D20424" w:rsidP="00D20424">
      <w:pPr>
        <w:autoSpaceDE w:val="0"/>
        <w:autoSpaceDN w:val="0"/>
        <w:adjustRightInd w:val="0"/>
        <w:rPr>
          <w:rFonts w:ascii="Calibri" w:hAnsi="Calibri"/>
          <w:bCs/>
          <w:iCs/>
          <w:sz w:val="23"/>
          <w:szCs w:val="23"/>
        </w:rPr>
      </w:pPr>
    </w:p>
    <w:p w14:paraId="5AE467B8" w14:textId="77777777" w:rsidR="00D20424" w:rsidRDefault="00D20424" w:rsidP="00D20424">
      <w:pPr>
        <w:autoSpaceDE w:val="0"/>
        <w:autoSpaceDN w:val="0"/>
        <w:adjustRightInd w:val="0"/>
        <w:rPr>
          <w:rFonts w:ascii="Calibri" w:hAnsi="Calibri"/>
          <w:bCs/>
          <w:iCs/>
          <w:sz w:val="23"/>
          <w:szCs w:val="23"/>
        </w:rPr>
      </w:pPr>
      <w:r>
        <w:rPr>
          <w:rFonts w:ascii="Calibri" w:hAnsi="Calibri"/>
          <w:bCs/>
          <w:iCs/>
          <w:sz w:val="23"/>
          <w:szCs w:val="23"/>
        </w:rPr>
        <w:t xml:space="preserve">In 2008, the Bill and Melinda Gates Foundation estimated that more than $9 billion dollars of global demand existed for micro-level financing for water and sanitation services. In 2013, Deloitte Monitor estimated that in India alone, demand for financial services for rural sanitation could be worth up to $6-9 billion.  We know that the world’s most vulnerable pay the most for what is nearly free in the most economically developed countries (MEDC). WaterCredit is an approach that puts those who are most vulnerable at the center of the solution.  By facilitating affordable financing to families in need so that they may secure long-term access, we are not only ensuring coverage but also ensuring that households are viewed as customers versus beneficiaries of charity. We are also simultaneously addressing one of the greatest global obstacles to achieving universal access to water and sanitation—capital. </w:t>
      </w:r>
    </w:p>
    <w:p w14:paraId="076BF3DC" w14:textId="77777777" w:rsidR="00D20424" w:rsidRDefault="00D20424" w:rsidP="00D20424">
      <w:pPr>
        <w:autoSpaceDE w:val="0"/>
        <w:autoSpaceDN w:val="0"/>
        <w:adjustRightInd w:val="0"/>
        <w:rPr>
          <w:rFonts w:ascii="Calibri" w:hAnsi="Calibri"/>
          <w:bCs/>
          <w:iCs/>
          <w:sz w:val="23"/>
          <w:szCs w:val="23"/>
        </w:rPr>
      </w:pPr>
    </w:p>
    <w:p w14:paraId="5376F59E" w14:textId="77777777" w:rsidR="00D20424" w:rsidRDefault="00D20424" w:rsidP="00D20424">
      <w:pPr>
        <w:autoSpaceDE w:val="0"/>
        <w:autoSpaceDN w:val="0"/>
        <w:adjustRightInd w:val="0"/>
        <w:rPr>
          <w:rFonts w:ascii="Calibri" w:hAnsi="Calibri"/>
          <w:bCs/>
          <w:iCs/>
          <w:sz w:val="23"/>
          <w:szCs w:val="23"/>
        </w:rPr>
      </w:pPr>
      <w:r>
        <w:rPr>
          <w:rFonts w:ascii="Calibri" w:hAnsi="Calibri"/>
          <w:bCs/>
          <w:iCs/>
          <w:sz w:val="23"/>
          <w:szCs w:val="23"/>
        </w:rPr>
        <w:t xml:space="preserve">To date, annual investments by the international aid community in clean water and sanitation access is estimated to be $9 billion. The World Health Organization (WHO) estimates that it would cost up to $200 billion per year, for five years to achieve universal coverage.  There remains a significant funding gap to achieve our goals. There are 2.5 billion people who do not currently have access to safe water and/or basic sanitation services at home.  If only a fraction of the resources those families spend could be captured to capitalize long-term infrastructure, it would be a paradigm shift in terms of accelerating access and the way we think about the world’s poor—central to the solution versus a mere target of it. </w:t>
      </w:r>
    </w:p>
    <w:p w14:paraId="15B99F2B" w14:textId="77777777" w:rsidR="00D20424" w:rsidRDefault="00D20424" w:rsidP="00D20424">
      <w:pPr>
        <w:autoSpaceDE w:val="0"/>
        <w:autoSpaceDN w:val="0"/>
        <w:adjustRightInd w:val="0"/>
        <w:rPr>
          <w:rFonts w:ascii="Calibri" w:hAnsi="Calibri"/>
          <w:bCs/>
          <w:iCs/>
          <w:sz w:val="23"/>
          <w:szCs w:val="23"/>
        </w:rPr>
      </w:pPr>
    </w:p>
    <w:p w14:paraId="0704ED74" w14:textId="4CBB6AD6" w:rsidR="00D20424" w:rsidRPr="00D20424" w:rsidRDefault="00D20424" w:rsidP="00D20424">
      <w:pPr>
        <w:autoSpaceDE w:val="0"/>
        <w:autoSpaceDN w:val="0"/>
        <w:adjustRightInd w:val="0"/>
        <w:rPr>
          <w:rFonts w:ascii="Calibri" w:hAnsi="Calibri"/>
          <w:bCs/>
          <w:iCs/>
          <w:sz w:val="23"/>
          <w:szCs w:val="23"/>
        </w:rPr>
      </w:pPr>
      <w:r w:rsidRPr="00D20424">
        <w:rPr>
          <w:rFonts w:ascii="Calibri" w:hAnsi="Calibri"/>
          <w:b/>
          <w:bCs/>
          <w:iCs/>
          <w:sz w:val="23"/>
          <w:szCs w:val="23"/>
        </w:rPr>
        <w:t>This is our global advocacy remit.</w:t>
      </w:r>
      <w:r>
        <w:rPr>
          <w:rFonts w:ascii="Calibri" w:hAnsi="Calibri"/>
          <w:bCs/>
          <w:iCs/>
          <w:sz w:val="23"/>
          <w:szCs w:val="23"/>
        </w:rPr>
        <w:t xml:space="preserve"> We must not only mobilize greater capital into the sector but continue to advance the global discourse around the global water and sanitation crisis, ensuring that world leaders—in government and business—understand that without solving for this challenge, we will never end extreme poverty and therefore will fall short of realizing the full potential of communities, nations, and the global economy.  Specifically, we must ensure that the people who live and die this reality each day remain central to that discourse and are viewed as customers over recipients. No global solution or movement can exist without this focus. WaterCredit embodies this spirit and can galvanize new and significant flows of capital into the sector. Water.org’s approach to advocacy will focus not only on the macro issues of awareness and capital but specifically on helping to scale WaterCredit. As Water.org continuously works to identify and remove barriers to scale—political, regulatory, or otherwise—the organization will focus on building the evidence base required to share the model with others including global development agencies, governments, corporations, and international aid organizations. It is through awareness building, direct scaling of programs, and indirect scaling through partnerships and shared learning that we believe millions of people can be reached.  </w:t>
      </w:r>
    </w:p>
    <w:p w14:paraId="63163150" w14:textId="77777777" w:rsidR="00D20424" w:rsidRDefault="00D20424" w:rsidP="007B0EF8">
      <w:pPr>
        <w:rPr>
          <w:rFonts w:ascii="Calibri" w:hAnsi="Calibri"/>
          <w:b/>
          <w:bCs/>
          <w:sz w:val="22"/>
          <w:szCs w:val="22"/>
          <w:u w:val="single"/>
        </w:rPr>
      </w:pPr>
    </w:p>
    <w:p w14:paraId="1B174408" w14:textId="6272B0FE" w:rsidR="007B0EF8" w:rsidRPr="007B0EF8" w:rsidRDefault="007B0EF8" w:rsidP="007B0EF8">
      <w:pPr>
        <w:rPr>
          <w:rFonts w:ascii="Calibri" w:hAnsi="Calibri"/>
          <w:sz w:val="22"/>
          <w:szCs w:val="22"/>
        </w:rPr>
      </w:pPr>
      <w:r w:rsidRPr="007B0EF8">
        <w:rPr>
          <w:rFonts w:ascii="Calibri" w:hAnsi="Calibri"/>
          <w:b/>
          <w:bCs/>
          <w:sz w:val="22"/>
          <w:szCs w:val="22"/>
          <w:u w:val="single"/>
        </w:rPr>
        <w:t>Theory of Change</w:t>
      </w:r>
      <w:r w:rsidR="00D20424">
        <w:rPr>
          <w:rFonts w:ascii="Calibri" w:hAnsi="Calibri"/>
          <w:b/>
          <w:bCs/>
          <w:sz w:val="22"/>
          <w:szCs w:val="22"/>
          <w:u w:val="single"/>
        </w:rPr>
        <w:t>:</w:t>
      </w:r>
    </w:p>
    <w:p w14:paraId="6699949C" w14:textId="0D6ACED0" w:rsidR="007B0EF8" w:rsidRPr="007B0EF8" w:rsidRDefault="007B0EF8" w:rsidP="007B0EF8">
      <w:pPr>
        <w:rPr>
          <w:rFonts w:ascii="Calibri" w:hAnsi="Calibri"/>
          <w:sz w:val="22"/>
          <w:szCs w:val="22"/>
        </w:rPr>
      </w:pPr>
      <w:r w:rsidRPr="007B0EF8">
        <w:rPr>
          <w:rFonts w:ascii="Calibri" w:hAnsi="Calibri"/>
          <w:sz w:val="22"/>
          <w:szCs w:val="22"/>
        </w:rPr>
        <w:t xml:space="preserve">An important element of Water.org’s mission has always been to act as an educator. Since its founding in 1990, the organization has endeavored </w:t>
      </w:r>
      <w:r w:rsidR="0003232A">
        <w:rPr>
          <w:rFonts w:ascii="Calibri" w:hAnsi="Calibri"/>
          <w:sz w:val="22"/>
          <w:szCs w:val="22"/>
        </w:rPr>
        <w:t xml:space="preserve">both </w:t>
      </w:r>
      <w:r w:rsidRPr="007B0EF8">
        <w:rPr>
          <w:rFonts w:ascii="Calibri" w:hAnsi="Calibri"/>
          <w:sz w:val="22"/>
          <w:szCs w:val="22"/>
        </w:rPr>
        <w:t xml:space="preserve">to increase awareness about the cause </w:t>
      </w:r>
      <w:r w:rsidR="0003232A">
        <w:rPr>
          <w:rFonts w:ascii="Calibri" w:hAnsi="Calibri"/>
          <w:sz w:val="22"/>
          <w:szCs w:val="22"/>
        </w:rPr>
        <w:t>and to</w:t>
      </w:r>
      <w:r w:rsidRPr="007B0EF8">
        <w:rPr>
          <w:rFonts w:ascii="Calibri" w:hAnsi="Calibri"/>
          <w:sz w:val="22"/>
          <w:szCs w:val="22"/>
        </w:rPr>
        <w:t xml:space="preserve"> provide opportunities to get involved.  However, over the last two decades, Water.org has evolved in terms of its programmatic approach, </w:t>
      </w:r>
      <w:r w:rsidR="00EE6EA1">
        <w:rPr>
          <w:rFonts w:ascii="Calibri" w:hAnsi="Calibri"/>
          <w:sz w:val="22"/>
          <w:szCs w:val="22"/>
        </w:rPr>
        <w:t>impact</w:t>
      </w:r>
      <w:r w:rsidRPr="007B0EF8">
        <w:rPr>
          <w:rFonts w:ascii="Calibri" w:hAnsi="Calibri"/>
          <w:sz w:val="22"/>
          <w:szCs w:val="22"/>
        </w:rPr>
        <w:t xml:space="preserve">, and asset mix. The organization is now prepared to </w:t>
      </w:r>
      <w:r w:rsidR="002B7DDB">
        <w:rPr>
          <w:rFonts w:ascii="Calibri" w:hAnsi="Calibri"/>
          <w:sz w:val="22"/>
          <w:szCs w:val="22"/>
        </w:rPr>
        <w:t xml:space="preserve">expand its programmatic offering further, </w:t>
      </w:r>
      <w:r w:rsidRPr="007B0EF8">
        <w:rPr>
          <w:rFonts w:ascii="Calibri" w:hAnsi="Calibri"/>
          <w:sz w:val="22"/>
          <w:szCs w:val="22"/>
        </w:rPr>
        <w:t>embark</w:t>
      </w:r>
      <w:r w:rsidR="002B7DDB">
        <w:rPr>
          <w:rFonts w:ascii="Calibri" w:hAnsi="Calibri"/>
          <w:sz w:val="22"/>
          <w:szCs w:val="22"/>
        </w:rPr>
        <w:t>ing</w:t>
      </w:r>
      <w:r w:rsidRPr="007B0EF8">
        <w:rPr>
          <w:rFonts w:ascii="Calibri" w:hAnsi="Calibri"/>
          <w:sz w:val="22"/>
          <w:szCs w:val="22"/>
        </w:rPr>
        <w:t xml:space="preserve"> </w:t>
      </w:r>
      <w:r w:rsidR="002B7DDB">
        <w:rPr>
          <w:rFonts w:ascii="Calibri" w:hAnsi="Calibri"/>
          <w:sz w:val="22"/>
          <w:szCs w:val="22"/>
        </w:rPr>
        <w:t>up</w:t>
      </w:r>
      <w:r w:rsidRPr="007B0EF8">
        <w:rPr>
          <w:rFonts w:ascii="Calibri" w:hAnsi="Calibri"/>
          <w:sz w:val="22"/>
          <w:szCs w:val="22"/>
        </w:rPr>
        <w:t>on a</w:t>
      </w:r>
      <w:r w:rsidR="0003232A">
        <w:rPr>
          <w:rFonts w:ascii="Calibri" w:hAnsi="Calibri"/>
          <w:sz w:val="22"/>
          <w:szCs w:val="22"/>
        </w:rPr>
        <w:t xml:space="preserve"> </w:t>
      </w:r>
      <w:r w:rsidRPr="007B0EF8">
        <w:rPr>
          <w:rFonts w:ascii="Calibri" w:hAnsi="Calibri"/>
          <w:sz w:val="22"/>
          <w:szCs w:val="22"/>
        </w:rPr>
        <w:t>robust and sophisticated approach to advocacy</w:t>
      </w:r>
      <w:r w:rsidR="002B7DDB">
        <w:rPr>
          <w:rFonts w:ascii="Calibri" w:hAnsi="Calibri"/>
          <w:sz w:val="22"/>
          <w:szCs w:val="22"/>
        </w:rPr>
        <w:t xml:space="preserve"> as a means to delivering impact</w:t>
      </w:r>
      <w:r w:rsidRPr="007B0EF8">
        <w:rPr>
          <w:rFonts w:ascii="Calibri" w:hAnsi="Calibri"/>
          <w:sz w:val="22"/>
          <w:szCs w:val="22"/>
        </w:rPr>
        <w:t>.</w:t>
      </w:r>
    </w:p>
    <w:p w14:paraId="2CE71D3C" w14:textId="77777777" w:rsidR="007B0EF8" w:rsidRPr="007B0EF8" w:rsidRDefault="007B0EF8" w:rsidP="007B0EF8">
      <w:pPr>
        <w:rPr>
          <w:rFonts w:ascii="Calibri" w:hAnsi="Calibri"/>
          <w:sz w:val="22"/>
          <w:szCs w:val="22"/>
        </w:rPr>
      </w:pPr>
      <w:r w:rsidRPr="007B0EF8">
        <w:rPr>
          <w:rFonts w:ascii="Calibri" w:hAnsi="Calibri"/>
          <w:sz w:val="22"/>
          <w:szCs w:val="22"/>
        </w:rPr>
        <w:t> </w:t>
      </w:r>
    </w:p>
    <w:p w14:paraId="3959443D" w14:textId="29572A0A" w:rsidR="007B0EF8" w:rsidRDefault="007B0EF8" w:rsidP="007B0EF8">
      <w:pPr>
        <w:rPr>
          <w:rFonts w:ascii="Calibri" w:hAnsi="Calibri"/>
          <w:sz w:val="22"/>
          <w:szCs w:val="22"/>
        </w:rPr>
      </w:pPr>
      <w:r w:rsidRPr="007B0EF8">
        <w:rPr>
          <w:rFonts w:ascii="Calibri" w:hAnsi="Calibri"/>
          <w:sz w:val="22"/>
          <w:szCs w:val="22"/>
        </w:rPr>
        <w:t>In designing Water.org’s approach</w:t>
      </w:r>
      <w:r w:rsidR="001F49BA">
        <w:rPr>
          <w:rFonts w:ascii="Calibri" w:hAnsi="Calibri"/>
          <w:sz w:val="22"/>
          <w:szCs w:val="22"/>
        </w:rPr>
        <w:t xml:space="preserve"> to advocacy</w:t>
      </w:r>
      <w:r w:rsidRPr="007B0EF8">
        <w:rPr>
          <w:rFonts w:ascii="Calibri" w:hAnsi="Calibri"/>
          <w:sz w:val="22"/>
          <w:szCs w:val="22"/>
        </w:rPr>
        <w:t xml:space="preserve">, we reflected deeply on the underlying root causes of the crisis </w:t>
      </w:r>
      <w:r w:rsidR="0003232A">
        <w:rPr>
          <w:rFonts w:ascii="Calibri" w:hAnsi="Calibri"/>
          <w:sz w:val="22"/>
          <w:szCs w:val="22"/>
        </w:rPr>
        <w:t>as well as</w:t>
      </w:r>
      <w:r w:rsidRPr="007B0EF8">
        <w:rPr>
          <w:rFonts w:ascii="Calibri" w:hAnsi="Calibri"/>
          <w:sz w:val="22"/>
          <w:szCs w:val="22"/>
        </w:rPr>
        <w:t xml:space="preserve"> where Water.org can contribute unique value.  In deconstructing the dimensions of </w:t>
      </w:r>
      <w:r w:rsidR="0003232A">
        <w:rPr>
          <w:rFonts w:ascii="Calibri" w:hAnsi="Calibri"/>
          <w:sz w:val="22"/>
          <w:szCs w:val="22"/>
        </w:rPr>
        <w:t xml:space="preserve">the </w:t>
      </w:r>
      <w:r w:rsidRPr="007B0EF8">
        <w:rPr>
          <w:rFonts w:ascii="Calibri" w:hAnsi="Calibri"/>
          <w:sz w:val="22"/>
          <w:szCs w:val="22"/>
        </w:rPr>
        <w:t>crisis in Water.org’s Theory of Change paper titled, “In Our Lifetime</w:t>
      </w:r>
      <w:r w:rsidR="0003232A">
        <w:rPr>
          <w:rFonts w:ascii="Calibri" w:hAnsi="Calibri"/>
          <w:sz w:val="22"/>
          <w:szCs w:val="22"/>
        </w:rPr>
        <w:t>,</w:t>
      </w:r>
      <w:r w:rsidRPr="007B0EF8">
        <w:rPr>
          <w:rFonts w:ascii="Calibri" w:hAnsi="Calibri"/>
          <w:sz w:val="22"/>
          <w:szCs w:val="22"/>
        </w:rPr>
        <w:t>” the organization articulated three specific chokepoints that hinder achievement of universal access: Capital, Accountability and Participation. These are certain</w:t>
      </w:r>
      <w:r w:rsidR="0003232A">
        <w:rPr>
          <w:rFonts w:ascii="Calibri" w:hAnsi="Calibri"/>
          <w:sz w:val="22"/>
          <w:szCs w:val="22"/>
        </w:rPr>
        <w:t>l</w:t>
      </w:r>
      <w:r w:rsidRPr="007B0EF8">
        <w:rPr>
          <w:rFonts w:ascii="Calibri" w:hAnsi="Calibri"/>
          <w:sz w:val="22"/>
          <w:szCs w:val="22"/>
        </w:rPr>
        <w:t xml:space="preserve">y not the only obstacles that exist but </w:t>
      </w:r>
      <w:r w:rsidR="00580F99">
        <w:rPr>
          <w:rFonts w:ascii="Calibri" w:hAnsi="Calibri"/>
          <w:sz w:val="22"/>
          <w:szCs w:val="22"/>
        </w:rPr>
        <w:t xml:space="preserve">they are </w:t>
      </w:r>
      <w:r w:rsidRPr="007B0EF8">
        <w:rPr>
          <w:rFonts w:ascii="Calibri" w:hAnsi="Calibri"/>
          <w:sz w:val="22"/>
          <w:szCs w:val="22"/>
        </w:rPr>
        <w:t>three dimensions that Water.org is uniquely positioned to address. Using these dimensions as a guiding framework, we outline</w:t>
      </w:r>
      <w:r w:rsidR="00580F99">
        <w:rPr>
          <w:rFonts w:ascii="Calibri" w:hAnsi="Calibri"/>
          <w:sz w:val="22"/>
          <w:szCs w:val="22"/>
        </w:rPr>
        <w:t>d</w:t>
      </w:r>
      <w:r w:rsidRPr="007B0EF8">
        <w:rPr>
          <w:rFonts w:ascii="Calibri" w:hAnsi="Calibri"/>
          <w:sz w:val="22"/>
          <w:szCs w:val="22"/>
        </w:rPr>
        <w:t xml:space="preserve"> </w:t>
      </w:r>
      <w:r w:rsidR="00580F99">
        <w:rPr>
          <w:rFonts w:ascii="Calibri" w:hAnsi="Calibri"/>
          <w:sz w:val="22"/>
          <w:szCs w:val="22"/>
        </w:rPr>
        <w:t xml:space="preserve">the </w:t>
      </w:r>
      <w:r w:rsidRPr="007B0EF8">
        <w:rPr>
          <w:rFonts w:ascii="Calibri" w:hAnsi="Calibri"/>
          <w:sz w:val="22"/>
          <w:szCs w:val="22"/>
        </w:rPr>
        <w:t xml:space="preserve">near- to long-term challenges we believe Water.org can uniquely address through </w:t>
      </w:r>
      <w:r w:rsidR="00995873">
        <w:rPr>
          <w:rFonts w:ascii="Calibri" w:hAnsi="Calibri"/>
          <w:sz w:val="22"/>
          <w:szCs w:val="22"/>
        </w:rPr>
        <w:t>direct and/or indirect</w:t>
      </w:r>
      <w:r w:rsidRPr="007B0EF8">
        <w:rPr>
          <w:rFonts w:ascii="Calibri" w:hAnsi="Calibri"/>
          <w:sz w:val="22"/>
          <w:szCs w:val="22"/>
        </w:rPr>
        <w:t xml:space="preserve"> advocacy. </w:t>
      </w:r>
    </w:p>
    <w:p w14:paraId="0DD1205A" w14:textId="77777777" w:rsidR="00D20424" w:rsidRPr="007B0EF8" w:rsidRDefault="00D20424" w:rsidP="007B0EF8">
      <w:pPr>
        <w:rPr>
          <w:rFonts w:ascii="Calibri" w:hAnsi="Calibri"/>
          <w:sz w:val="22"/>
          <w:szCs w:val="22"/>
        </w:rPr>
      </w:pPr>
    </w:p>
    <w:p w14:paraId="309BAFE7" w14:textId="55B1CA7B" w:rsidR="007B0EF8" w:rsidRPr="007B0EF8" w:rsidRDefault="007B0EF8" w:rsidP="007B0EF8">
      <w:pPr>
        <w:pStyle w:val="ListParagraph"/>
        <w:numPr>
          <w:ilvl w:val="0"/>
          <w:numId w:val="6"/>
        </w:numPr>
        <w:rPr>
          <w:rFonts w:ascii="Calibri" w:hAnsi="Calibri"/>
          <w:sz w:val="22"/>
          <w:szCs w:val="22"/>
        </w:rPr>
      </w:pPr>
      <w:r w:rsidRPr="007B0EF8">
        <w:rPr>
          <w:rFonts w:ascii="Calibri" w:hAnsi="Calibri"/>
          <w:sz w:val="22"/>
          <w:szCs w:val="22"/>
          <w:u w:val="single"/>
        </w:rPr>
        <w:t>Immediate</w:t>
      </w:r>
      <w:r w:rsidRPr="007B0EF8">
        <w:rPr>
          <w:rFonts w:ascii="Calibri" w:hAnsi="Calibri"/>
          <w:sz w:val="22"/>
          <w:szCs w:val="22"/>
        </w:rPr>
        <w:t>: In the context primarily of scaling WaterCredit</w:t>
      </w:r>
      <w:r w:rsidR="00580F99">
        <w:rPr>
          <w:rFonts w:ascii="Calibri" w:hAnsi="Calibri"/>
          <w:sz w:val="22"/>
          <w:szCs w:val="22"/>
        </w:rPr>
        <w:t>,</w:t>
      </w:r>
      <w:r w:rsidRPr="007B0EF8">
        <w:rPr>
          <w:rFonts w:ascii="Calibri" w:hAnsi="Calibri"/>
          <w:sz w:val="22"/>
          <w:szCs w:val="22"/>
        </w:rPr>
        <w:t xml:space="preserve"> or WSS Finance as it is referred to more broadly (making access to affordable financing for water and sanitation services ubiquitous for the world’s poor), Water.org must tackle immediate hurdles that practitioners face in understanding and taking up the model. </w:t>
      </w:r>
      <w:r w:rsidR="008B179E">
        <w:rPr>
          <w:rFonts w:ascii="Calibri" w:hAnsi="Calibri"/>
          <w:sz w:val="22"/>
          <w:szCs w:val="22"/>
        </w:rPr>
        <w:t>P</w:t>
      </w:r>
      <w:r w:rsidRPr="007B0EF8">
        <w:rPr>
          <w:rFonts w:ascii="Calibri" w:hAnsi="Calibri"/>
          <w:sz w:val="22"/>
          <w:szCs w:val="22"/>
        </w:rPr>
        <w:t xml:space="preserve">reliminary research </w:t>
      </w:r>
      <w:r w:rsidR="00580F99">
        <w:rPr>
          <w:rFonts w:ascii="Calibri" w:hAnsi="Calibri"/>
          <w:sz w:val="22"/>
          <w:szCs w:val="22"/>
        </w:rPr>
        <w:t xml:space="preserve">completed </w:t>
      </w:r>
      <w:r w:rsidRPr="007B0EF8">
        <w:rPr>
          <w:rFonts w:ascii="Calibri" w:hAnsi="Calibri"/>
          <w:sz w:val="22"/>
          <w:szCs w:val="22"/>
        </w:rPr>
        <w:t>in partnership with McKinsey &amp; Co</w:t>
      </w:r>
      <w:r w:rsidR="00580F99">
        <w:rPr>
          <w:rFonts w:ascii="Calibri" w:hAnsi="Calibri"/>
          <w:sz w:val="22"/>
          <w:szCs w:val="22"/>
        </w:rPr>
        <w:t>mpany</w:t>
      </w:r>
      <w:r w:rsidR="008B179E">
        <w:rPr>
          <w:rFonts w:ascii="Calibri" w:hAnsi="Calibri"/>
          <w:sz w:val="22"/>
          <w:szCs w:val="22"/>
        </w:rPr>
        <w:t xml:space="preserve"> demonstrates that</w:t>
      </w:r>
      <w:r w:rsidRPr="007B0EF8">
        <w:rPr>
          <w:rFonts w:ascii="Calibri" w:hAnsi="Calibri"/>
          <w:sz w:val="22"/>
          <w:szCs w:val="22"/>
        </w:rPr>
        <w:t xml:space="preserve"> an enormous market exists for such programming but lack of awareness, capacity, or tool sets among practitioners is an immediate barrier to uptake. </w:t>
      </w:r>
    </w:p>
    <w:p w14:paraId="5FB7FF4B" w14:textId="072FEDAE" w:rsidR="00580F99" w:rsidRDefault="007B0EF8" w:rsidP="00580F99">
      <w:pPr>
        <w:pStyle w:val="ListParagraph"/>
        <w:numPr>
          <w:ilvl w:val="0"/>
          <w:numId w:val="6"/>
        </w:numPr>
        <w:rPr>
          <w:rFonts w:ascii="Calibri" w:hAnsi="Calibri"/>
          <w:sz w:val="22"/>
          <w:szCs w:val="22"/>
        </w:rPr>
      </w:pPr>
      <w:r w:rsidRPr="00580F99">
        <w:rPr>
          <w:rFonts w:ascii="Calibri" w:hAnsi="Calibri"/>
          <w:sz w:val="22"/>
          <w:szCs w:val="22"/>
          <w:u w:val="single"/>
        </w:rPr>
        <w:t>Intermediate</w:t>
      </w:r>
      <w:r w:rsidRPr="00580F99">
        <w:rPr>
          <w:rFonts w:ascii="Calibri" w:hAnsi="Calibri"/>
          <w:sz w:val="22"/>
          <w:szCs w:val="22"/>
        </w:rPr>
        <w:t xml:space="preserve">: Broadly, a supportive ecosystem—awareness, resources, and policies—are required to ensure WSS Finance can scale successfully.  In this context, Water.org seeks to increase awareness and participation among key influencing organizations that can ensure the crisis and WSS Finance solutions are firmly placed on the global development agenda. In close coordination, </w:t>
      </w:r>
      <w:r w:rsidR="00FE040E">
        <w:rPr>
          <w:rFonts w:ascii="Calibri" w:hAnsi="Calibri"/>
          <w:sz w:val="22"/>
          <w:szCs w:val="22"/>
        </w:rPr>
        <w:t xml:space="preserve">we </w:t>
      </w:r>
      <w:r w:rsidRPr="00580F99">
        <w:rPr>
          <w:rFonts w:ascii="Calibri" w:hAnsi="Calibri"/>
          <w:sz w:val="22"/>
          <w:szCs w:val="22"/>
        </w:rPr>
        <w:t>will work to</w:t>
      </w:r>
      <w:r w:rsidR="00580F99">
        <w:rPr>
          <w:rFonts w:ascii="Calibri" w:hAnsi="Calibri"/>
          <w:sz w:val="22"/>
          <w:szCs w:val="22"/>
        </w:rPr>
        <w:t xml:space="preserve"> improve</w:t>
      </w:r>
      <w:r w:rsidR="00580F99" w:rsidRPr="007B0EF8">
        <w:rPr>
          <w:rFonts w:ascii="Calibri" w:hAnsi="Calibri"/>
          <w:sz w:val="22"/>
          <w:szCs w:val="22"/>
        </w:rPr>
        <w:t xml:space="preserve"> regulatory or political environments for organizations working to scale WSS finance</w:t>
      </w:r>
      <w:r w:rsidR="00580F99">
        <w:rPr>
          <w:rFonts w:ascii="Calibri" w:hAnsi="Calibri"/>
          <w:sz w:val="22"/>
          <w:szCs w:val="22"/>
        </w:rPr>
        <w:t xml:space="preserve"> so that</w:t>
      </w:r>
      <w:r w:rsidRPr="00F40A48">
        <w:rPr>
          <w:rFonts w:ascii="Calibri" w:hAnsi="Calibri"/>
          <w:sz w:val="22"/>
          <w:szCs w:val="22"/>
        </w:rPr>
        <w:t xml:space="preserve"> capital flows into the sector</w:t>
      </w:r>
      <w:r w:rsidR="008B179E">
        <w:rPr>
          <w:rFonts w:ascii="Calibri" w:hAnsi="Calibri"/>
          <w:sz w:val="22"/>
          <w:szCs w:val="22"/>
        </w:rPr>
        <w:t xml:space="preserve">, thus </w:t>
      </w:r>
      <w:r w:rsidRPr="00F40A48">
        <w:rPr>
          <w:rFonts w:ascii="Calibri" w:hAnsi="Calibri"/>
          <w:sz w:val="22"/>
          <w:szCs w:val="22"/>
        </w:rPr>
        <w:t>aptly target</w:t>
      </w:r>
      <w:r w:rsidR="008B179E">
        <w:rPr>
          <w:rFonts w:ascii="Calibri" w:hAnsi="Calibri"/>
          <w:sz w:val="22"/>
          <w:szCs w:val="22"/>
        </w:rPr>
        <w:t>ing</w:t>
      </w:r>
      <w:r w:rsidRPr="00F40A48">
        <w:rPr>
          <w:rFonts w:ascii="Calibri" w:hAnsi="Calibri"/>
          <w:sz w:val="22"/>
          <w:szCs w:val="22"/>
        </w:rPr>
        <w:t xml:space="preserve"> and empower</w:t>
      </w:r>
      <w:r w:rsidR="008B179E">
        <w:rPr>
          <w:rFonts w:ascii="Calibri" w:hAnsi="Calibri"/>
          <w:sz w:val="22"/>
          <w:szCs w:val="22"/>
        </w:rPr>
        <w:t>ing</w:t>
      </w:r>
      <w:r w:rsidRPr="00F40A48">
        <w:rPr>
          <w:rFonts w:ascii="Calibri" w:hAnsi="Calibri"/>
          <w:sz w:val="22"/>
          <w:szCs w:val="22"/>
        </w:rPr>
        <w:t xml:space="preserve"> the poor </w:t>
      </w:r>
      <w:r w:rsidR="00580F99">
        <w:rPr>
          <w:rFonts w:ascii="Calibri" w:hAnsi="Calibri"/>
          <w:sz w:val="22"/>
          <w:szCs w:val="22"/>
        </w:rPr>
        <w:t>so that they may</w:t>
      </w:r>
      <w:r w:rsidRPr="008B179E">
        <w:rPr>
          <w:rFonts w:ascii="Calibri" w:hAnsi="Calibri"/>
          <w:sz w:val="22"/>
          <w:szCs w:val="22"/>
        </w:rPr>
        <w:t xml:space="preserve"> be part of the worldwide solution</w:t>
      </w:r>
      <w:r w:rsidR="00580F99">
        <w:rPr>
          <w:rFonts w:ascii="Calibri" w:hAnsi="Calibri"/>
          <w:sz w:val="22"/>
          <w:szCs w:val="22"/>
        </w:rPr>
        <w:t>.</w:t>
      </w:r>
      <w:r w:rsidRPr="008B179E">
        <w:rPr>
          <w:rFonts w:ascii="Calibri" w:hAnsi="Calibri"/>
          <w:sz w:val="22"/>
          <w:szCs w:val="22"/>
        </w:rPr>
        <w:t xml:space="preserve"> </w:t>
      </w:r>
    </w:p>
    <w:p w14:paraId="45EEEFEC" w14:textId="2A8E6653" w:rsidR="007B0EF8" w:rsidRDefault="007B0EF8" w:rsidP="00580F99">
      <w:pPr>
        <w:pStyle w:val="ListParagraph"/>
        <w:numPr>
          <w:ilvl w:val="0"/>
          <w:numId w:val="6"/>
        </w:numPr>
        <w:rPr>
          <w:rFonts w:asciiTheme="majorHAnsi" w:hAnsiTheme="majorHAnsi"/>
          <w:sz w:val="22"/>
          <w:szCs w:val="22"/>
        </w:rPr>
      </w:pPr>
      <w:r w:rsidRPr="008B179E">
        <w:rPr>
          <w:rFonts w:asciiTheme="majorHAnsi" w:hAnsiTheme="majorHAnsi"/>
          <w:sz w:val="22"/>
          <w:szCs w:val="22"/>
          <w:u w:val="single"/>
        </w:rPr>
        <w:t>Structural</w:t>
      </w:r>
      <w:r w:rsidRPr="008B179E">
        <w:rPr>
          <w:rFonts w:asciiTheme="majorHAnsi" w:hAnsiTheme="majorHAnsi"/>
          <w:sz w:val="22"/>
          <w:szCs w:val="22"/>
        </w:rPr>
        <w:t>: Beyond direct execution and enabling environments, long-term, structural challenges exist which underpin the very system in which we work. These include lack of political will to prioritize its citizens’ access to basic services, large-scale corruption, and/or lack of transparency around investments promised. Gender inequities or cultural apathy can also be deeply entrenched, underlying causes for persistent inequities to access. The s</w:t>
      </w:r>
      <w:r w:rsidRPr="00D61EB3">
        <w:rPr>
          <w:rFonts w:asciiTheme="majorHAnsi" w:hAnsiTheme="majorHAnsi"/>
          <w:sz w:val="22"/>
          <w:szCs w:val="22"/>
        </w:rPr>
        <w:t xml:space="preserve">ector will require much greater financial commitments to water and sanitation access at an international level but those </w:t>
      </w:r>
      <w:r w:rsidR="00EE6EA1">
        <w:rPr>
          <w:rFonts w:asciiTheme="majorHAnsi" w:hAnsiTheme="majorHAnsi"/>
          <w:sz w:val="22"/>
          <w:szCs w:val="22"/>
        </w:rPr>
        <w:t xml:space="preserve">governments and institutions which are making these </w:t>
      </w:r>
      <w:r w:rsidRPr="00D61EB3">
        <w:rPr>
          <w:rFonts w:asciiTheme="majorHAnsi" w:hAnsiTheme="majorHAnsi"/>
          <w:sz w:val="22"/>
          <w:szCs w:val="22"/>
        </w:rPr>
        <w:t>investments must be held accountable and be transparent to those its intended to serve.  </w:t>
      </w:r>
    </w:p>
    <w:p w14:paraId="20EA3084" w14:textId="77777777" w:rsidR="00D20424" w:rsidRPr="00D61EB3" w:rsidRDefault="00D20424" w:rsidP="00D20424">
      <w:pPr>
        <w:pStyle w:val="ListParagraph"/>
        <w:rPr>
          <w:rFonts w:asciiTheme="majorHAnsi" w:hAnsiTheme="majorHAnsi"/>
          <w:sz w:val="22"/>
          <w:szCs w:val="22"/>
        </w:rPr>
      </w:pPr>
    </w:p>
    <w:p w14:paraId="6612E6F8" w14:textId="7E33B66B" w:rsidR="00D20424" w:rsidRPr="008C6231" w:rsidRDefault="00D20424" w:rsidP="00D20424">
      <w:pPr>
        <w:autoSpaceDE w:val="0"/>
        <w:autoSpaceDN w:val="0"/>
        <w:adjustRightInd w:val="0"/>
        <w:rPr>
          <w:rFonts w:ascii="Calibri" w:hAnsi="Calibri"/>
          <w:b/>
          <w:bCs/>
          <w:iCs/>
          <w:sz w:val="18"/>
          <w:szCs w:val="23"/>
        </w:rPr>
      </w:pPr>
      <w:r w:rsidRPr="00D20424">
        <w:rPr>
          <w:rFonts w:ascii="Calibri" w:hAnsi="Calibri"/>
          <w:b/>
          <w:bCs/>
          <w:iCs/>
          <w:sz w:val="18"/>
          <w:szCs w:val="23"/>
        </w:rPr>
        <w:t xml:space="preserve"> </w:t>
      </w:r>
      <w:r w:rsidRPr="008C6231">
        <w:rPr>
          <w:rFonts w:ascii="Calibri" w:hAnsi="Calibri"/>
          <w:b/>
          <w:bCs/>
          <w:iCs/>
          <w:sz w:val="18"/>
          <w:szCs w:val="23"/>
        </w:rPr>
        <w:t xml:space="preserve">Diagram 1. Causal hierarchy of obstacles inhibiting universal access to safe water and basic sanitation specific to chokepoints outlined in Water.org’s Theory of Change paper, “In Our Lifetime” which outlines lack of Capital, Accountability, and Participation as roots causes.  </w:t>
      </w:r>
    </w:p>
    <w:p w14:paraId="7A77125D" w14:textId="77777777" w:rsidR="007B0EF8" w:rsidRDefault="007B0EF8" w:rsidP="007B0EF8">
      <w:pPr>
        <w:rPr>
          <w:rFonts w:ascii="Calibri" w:hAnsi="Calibri"/>
          <w:b/>
          <w:bCs/>
          <w:sz w:val="22"/>
          <w:szCs w:val="22"/>
          <w:u w:val="single"/>
        </w:rPr>
      </w:pPr>
    </w:p>
    <w:p w14:paraId="2AD2CCBA" w14:textId="75377473" w:rsidR="00D20424" w:rsidRDefault="00D20424" w:rsidP="007B0EF8">
      <w:pPr>
        <w:rPr>
          <w:rFonts w:ascii="Calibri" w:hAnsi="Calibri"/>
          <w:b/>
          <w:bCs/>
          <w:sz w:val="22"/>
          <w:szCs w:val="22"/>
          <w:u w:val="single"/>
        </w:rPr>
      </w:pPr>
      <w:r w:rsidRPr="006F24A1">
        <w:rPr>
          <w:noProof/>
        </w:rPr>
        <w:drawing>
          <wp:inline distT="0" distB="0" distL="0" distR="0" wp14:anchorId="6B7B4334" wp14:editId="08DE33E4">
            <wp:extent cx="5486400" cy="3703320"/>
            <wp:effectExtent l="25400" t="25400" r="25400" b="3048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03320"/>
                    </a:xfrm>
                    <a:prstGeom prst="rect">
                      <a:avLst/>
                    </a:prstGeom>
                    <a:noFill/>
                    <a:ln>
                      <a:solidFill>
                        <a:srgbClr val="BFBFBF"/>
                      </a:solidFill>
                    </a:ln>
                  </pic:spPr>
                </pic:pic>
              </a:graphicData>
            </a:graphic>
          </wp:inline>
        </w:drawing>
      </w:r>
    </w:p>
    <w:p w14:paraId="4F7959C4" w14:textId="77777777" w:rsidR="00D20424" w:rsidRDefault="00D20424" w:rsidP="007B0EF8">
      <w:pPr>
        <w:rPr>
          <w:rFonts w:ascii="Calibri" w:hAnsi="Calibri"/>
          <w:b/>
          <w:bCs/>
          <w:sz w:val="22"/>
          <w:szCs w:val="22"/>
          <w:u w:val="single"/>
        </w:rPr>
      </w:pPr>
    </w:p>
    <w:p w14:paraId="1617C6AF" w14:textId="0CA0B79C" w:rsidR="00995873" w:rsidRDefault="00995873" w:rsidP="00995873">
      <w:pPr>
        <w:autoSpaceDE w:val="0"/>
        <w:autoSpaceDN w:val="0"/>
        <w:adjustRightInd w:val="0"/>
        <w:rPr>
          <w:rFonts w:ascii="Calibri" w:hAnsi="Calibri"/>
          <w:bCs/>
          <w:iCs/>
          <w:sz w:val="23"/>
          <w:szCs w:val="23"/>
        </w:rPr>
      </w:pPr>
      <w:r>
        <w:rPr>
          <w:rFonts w:ascii="Calibri" w:hAnsi="Calibri"/>
          <w:bCs/>
          <w:iCs/>
          <w:sz w:val="23"/>
          <w:szCs w:val="23"/>
        </w:rPr>
        <w:t xml:space="preserve">In many respects, resources are allocated first to addressing immediate causes of the crisis through near-term activities, specifically in geographies where Water.org operates, followed by Water.org’s ability to address intermediate and structural challenges that lend themselves to activities on a global level. The same is true in terms of direct correlation with measurability and tracking results. Activities that Water.org will pursue in the near-term will be inherently more measurable versus activities aimed at addressing longer-term obstacles, which will require a more nuanced and patient methodology to quantify direct impact. </w:t>
      </w:r>
    </w:p>
    <w:p w14:paraId="292DD941" w14:textId="77777777" w:rsidR="00995873" w:rsidRDefault="00995873" w:rsidP="00995873">
      <w:pPr>
        <w:autoSpaceDE w:val="0"/>
        <w:autoSpaceDN w:val="0"/>
        <w:adjustRightInd w:val="0"/>
        <w:rPr>
          <w:rFonts w:ascii="Calibri" w:hAnsi="Calibri"/>
          <w:bCs/>
          <w:iCs/>
          <w:sz w:val="23"/>
          <w:szCs w:val="23"/>
        </w:rPr>
      </w:pPr>
    </w:p>
    <w:p w14:paraId="4FC425FD" w14:textId="5BB2A48C" w:rsidR="00995873" w:rsidRPr="00995873" w:rsidRDefault="00995873" w:rsidP="00995873">
      <w:pPr>
        <w:rPr>
          <w:rFonts w:ascii="Calibri" w:hAnsi="Calibri"/>
          <w:sz w:val="22"/>
          <w:szCs w:val="22"/>
        </w:rPr>
      </w:pPr>
      <w:r w:rsidRPr="007B0EF8">
        <w:rPr>
          <w:rFonts w:ascii="Calibri" w:hAnsi="Calibri"/>
          <w:b/>
          <w:bCs/>
          <w:sz w:val="22"/>
          <w:szCs w:val="22"/>
          <w:u w:val="single"/>
        </w:rPr>
        <w:t>Global Advocacy </w:t>
      </w:r>
      <w:r>
        <w:rPr>
          <w:rFonts w:ascii="Calibri" w:hAnsi="Calibri"/>
          <w:b/>
          <w:bCs/>
          <w:sz w:val="22"/>
          <w:szCs w:val="22"/>
          <w:u w:val="single"/>
        </w:rPr>
        <w:t>Strategy</w:t>
      </w:r>
      <w:r w:rsidRPr="007B0EF8">
        <w:rPr>
          <w:rFonts w:ascii="Calibri" w:hAnsi="Calibri"/>
          <w:b/>
          <w:bCs/>
          <w:sz w:val="22"/>
          <w:szCs w:val="22"/>
          <w:u w:val="single"/>
        </w:rPr>
        <w:t>: </w:t>
      </w:r>
    </w:p>
    <w:p w14:paraId="6F626611" w14:textId="3C368801" w:rsidR="007B0EF8" w:rsidRPr="00995873" w:rsidRDefault="00995873" w:rsidP="00995873">
      <w:pPr>
        <w:autoSpaceDE w:val="0"/>
        <w:autoSpaceDN w:val="0"/>
        <w:adjustRightInd w:val="0"/>
        <w:rPr>
          <w:rFonts w:ascii="Calibri" w:hAnsi="Calibri"/>
          <w:bCs/>
          <w:iCs/>
          <w:sz w:val="23"/>
          <w:szCs w:val="23"/>
        </w:rPr>
      </w:pPr>
      <w:r>
        <w:rPr>
          <w:rFonts w:ascii="Calibri" w:hAnsi="Calibri"/>
          <w:bCs/>
          <w:iCs/>
          <w:sz w:val="23"/>
          <w:szCs w:val="23"/>
        </w:rPr>
        <w:t xml:space="preserve">This section outlines the comprehensive global advocacy strategy that Water.org will focus on animating over the next several years the </w:t>
      </w:r>
      <w:r>
        <w:rPr>
          <w:rFonts w:ascii="Calibri" w:hAnsi="Calibri"/>
          <w:sz w:val="22"/>
          <w:szCs w:val="22"/>
        </w:rPr>
        <w:t>f</w:t>
      </w:r>
      <w:r w:rsidR="00F40A48" w:rsidRPr="00F40A48">
        <w:rPr>
          <w:rFonts w:ascii="Calibri" w:hAnsi="Calibri"/>
          <w:sz w:val="22"/>
          <w:szCs w:val="22"/>
        </w:rPr>
        <w:t>our</w:t>
      </w:r>
      <w:r w:rsidR="007B0EF8" w:rsidRPr="00F40A48">
        <w:rPr>
          <w:rFonts w:ascii="Calibri" w:hAnsi="Calibri"/>
          <w:sz w:val="22"/>
          <w:szCs w:val="22"/>
        </w:rPr>
        <w:t xml:space="preserve"> strategic objectives that </w:t>
      </w:r>
      <w:r w:rsidR="007B0EF8" w:rsidRPr="007B0EF8">
        <w:rPr>
          <w:rFonts w:ascii="Calibri" w:hAnsi="Calibri"/>
          <w:sz w:val="22"/>
          <w:szCs w:val="22"/>
        </w:rPr>
        <w:t>a</w:t>
      </w:r>
      <w:r w:rsidR="00F40A48">
        <w:rPr>
          <w:rFonts w:ascii="Calibri" w:hAnsi="Calibri"/>
          <w:sz w:val="22"/>
          <w:szCs w:val="22"/>
        </w:rPr>
        <w:t xml:space="preserve">nchor our approach. </w:t>
      </w:r>
      <w:r w:rsidR="001A1641">
        <w:rPr>
          <w:rFonts w:ascii="Calibri" w:hAnsi="Calibri"/>
          <w:sz w:val="22"/>
          <w:szCs w:val="22"/>
        </w:rPr>
        <w:t>These o</w:t>
      </w:r>
      <w:r w:rsidR="007B0EF8">
        <w:rPr>
          <w:rFonts w:ascii="Calibri" w:hAnsi="Calibri"/>
          <w:sz w:val="22"/>
          <w:szCs w:val="22"/>
        </w:rPr>
        <w:t>bjectives</w:t>
      </w:r>
      <w:r w:rsidR="007B0EF8" w:rsidRPr="007B0EF8">
        <w:rPr>
          <w:rFonts w:ascii="Calibri" w:hAnsi="Calibri"/>
          <w:sz w:val="22"/>
          <w:szCs w:val="22"/>
        </w:rPr>
        <w:t xml:space="preserve"> are not mutually exclusive and </w:t>
      </w:r>
      <w:r w:rsidR="007B0EF8">
        <w:rPr>
          <w:rFonts w:ascii="Calibri" w:hAnsi="Calibri"/>
          <w:sz w:val="22"/>
          <w:szCs w:val="22"/>
        </w:rPr>
        <w:t xml:space="preserve">we’ll employ a mix of </w:t>
      </w:r>
      <w:r w:rsidR="007B0EF8" w:rsidRPr="007B0EF8">
        <w:rPr>
          <w:rFonts w:ascii="Calibri" w:hAnsi="Calibri"/>
          <w:sz w:val="22"/>
          <w:szCs w:val="22"/>
        </w:rPr>
        <w:t xml:space="preserve">strategies </w:t>
      </w:r>
      <w:r w:rsidR="007B0EF8">
        <w:rPr>
          <w:rFonts w:ascii="Calibri" w:hAnsi="Calibri"/>
          <w:sz w:val="22"/>
          <w:szCs w:val="22"/>
        </w:rPr>
        <w:t>to address</w:t>
      </w:r>
      <w:r w:rsidR="007B0EF8" w:rsidRPr="007B0EF8">
        <w:rPr>
          <w:rFonts w:ascii="Calibri" w:hAnsi="Calibri"/>
          <w:sz w:val="22"/>
          <w:szCs w:val="22"/>
        </w:rPr>
        <w:t xml:space="preserve"> one </w:t>
      </w:r>
      <w:r w:rsidR="007B0EF8">
        <w:rPr>
          <w:rFonts w:ascii="Calibri" w:hAnsi="Calibri"/>
          <w:sz w:val="22"/>
          <w:szCs w:val="22"/>
        </w:rPr>
        <w:t>or more objective</w:t>
      </w:r>
      <w:r w:rsidR="001A1641">
        <w:rPr>
          <w:rFonts w:ascii="Calibri" w:hAnsi="Calibri"/>
          <w:sz w:val="22"/>
          <w:szCs w:val="22"/>
        </w:rPr>
        <w:t>,</w:t>
      </w:r>
      <w:r w:rsidR="007B0EF8">
        <w:rPr>
          <w:rFonts w:ascii="Calibri" w:hAnsi="Calibri"/>
          <w:sz w:val="22"/>
          <w:szCs w:val="22"/>
        </w:rPr>
        <w:t xml:space="preserve"> acknowledging that often activities may </w:t>
      </w:r>
      <w:r w:rsidR="007B0EF8" w:rsidRPr="007B0EF8">
        <w:rPr>
          <w:rFonts w:ascii="Calibri" w:hAnsi="Calibri"/>
          <w:sz w:val="22"/>
          <w:szCs w:val="22"/>
        </w:rPr>
        <w:t xml:space="preserve">overlap with and reinforce </w:t>
      </w:r>
      <w:r w:rsidR="007B0EF8">
        <w:rPr>
          <w:rFonts w:ascii="Calibri" w:hAnsi="Calibri"/>
          <w:sz w:val="22"/>
          <w:szCs w:val="22"/>
        </w:rPr>
        <w:t>one another</w:t>
      </w:r>
      <w:r w:rsidR="007B0EF8" w:rsidRPr="007B0EF8">
        <w:rPr>
          <w:rFonts w:ascii="Calibri" w:hAnsi="Calibri"/>
          <w:sz w:val="22"/>
          <w:szCs w:val="22"/>
        </w:rPr>
        <w:t>.</w:t>
      </w:r>
    </w:p>
    <w:p w14:paraId="2CF29D4D" w14:textId="3A664F86" w:rsidR="003823F8" w:rsidRDefault="003823F8">
      <w:pPr>
        <w:rPr>
          <w:rFonts w:ascii="Calibri" w:hAnsi="Calibri"/>
          <w:sz w:val="22"/>
          <w:szCs w:val="22"/>
        </w:rPr>
      </w:pPr>
      <w:r>
        <w:rPr>
          <w:rFonts w:ascii="Calibri" w:hAnsi="Calibri"/>
          <w:sz w:val="22"/>
          <w:szCs w:val="22"/>
        </w:rPr>
        <w:br w:type="page"/>
      </w:r>
    </w:p>
    <w:p w14:paraId="020591A3" w14:textId="77777777" w:rsidR="007B0EF8" w:rsidRDefault="007B0EF8" w:rsidP="007B0EF8">
      <w:pPr>
        <w:rPr>
          <w:rFonts w:ascii="Calibri" w:hAnsi="Calibri"/>
          <w:sz w:val="22"/>
          <w:szCs w:val="22"/>
        </w:rPr>
      </w:pPr>
    </w:p>
    <w:tbl>
      <w:tblPr>
        <w:tblStyle w:val="TableGrid"/>
        <w:tblW w:w="8838" w:type="dxa"/>
        <w:tblLook w:val="04A0" w:firstRow="1" w:lastRow="0" w:firstColumn="1" w:lastColumn="0" w:noHBand="0" w:noVBand="1"/>
      </w:tblPr>
      <w:tblGrid>
        <w:gridCol w:w="4338"/>
        <w:gridCol w:w="4500"/>
      </w:tblGrid>
      <w:tr w:rsidR="007B0EF8" w14:paraId="66A61355" w14:textId="77777777" w:rsidTr="007B0EF8">
        <w:tc>
          <w:tcPr>
            <w:tcW w:w="4338" w:type="dxa"/>
          </w:tcPr>
          <w:p w14:paraId="72896803" w14:textId="77777777" w:rsidR="007B0EF8" w:rsidRPr="007B0EF8" w:rsidRDefault="007B0EF8" w:rsidP="007B0EF8">
            <w:pPr>
              <w:jc w:val="center"/>
              <w:rPr>
                <w:rFonts w:ascii="Calibri" w:hAnsi="Calibri"/>
                <w:b/>
                <w:szCs w:val="22"/>
              </w:rPr>
            </w:pPr>
            <w:r w:rsidRPr="007B0EF8">
              <w:rPr>
                <w:rFonts w:ascii="Calibri" w:hAnsi="Calibri"/>
                <w:b/>
                <w:szCs w:val="22"/>
              </w:rPr>
              <w:t>Objectives</w:t>
            </w:r>
          </w:p>
        </w:tc>
        <w:tc>
          <w:tcPr>
            <w:tcW w:w="4500" w:type="dxa"/>
          </w:tcPr>
          <w:p w14:paraId="1C684184" w14:textId="77777777" w:rsidR="007B0EF8" w:rsidRPr="007B0EF8" w:rsidRDefault="007B0EF8" w:rsidP="007B0EF8">
            <w:pPr>
              <w:jc w:val="center"/>
              <w:rPr>
                <w:rFonts w:ascii="Calibri" w:hAnsi="Calibri"/>
                <w:b/>
                <w:szCs w:val="22"/>
              </w:rPr>
            </w:pPr>
            <w:r w:rsidRPr="007B0EF8">
              <w:rPr>
                <w:rFonts w:ascii="Calibri" w:hAnsi="Calibri"/>
                <w:b/>
                <w:szCs w:val="22"/>
              </w:rPr>
              <w:t>Core strategies</w:t>
            </w:r>
          </w:p>
        </w:tc>
      </w:tr>
      <w:tr w:rsidR="007B0EF8" w14:paraId="6BF031A8" w14:textId="77777777" w:rsidTr="007B0EF8">
        <w:tc>
          <w:tcPr>
            <w:tcW w:w="4338" w:type="dxa"/>
          </w:tcPr>
          <w:p w14:paraId="0C408E6E" w14:textId="77777777" w:rsidR="007B0EF8" w:rsidRDefault="007B0EF8" w:rsidP="007B0EF8">
            <w:pPr>
              <w:rPr>
                <w:rFonts w:ascii="Calibri" w:hAnsi="Calibri"/>
                <w:sz w:val="22"/>
                <w:szCs w:val="22"/>
              </w:rPr>
            </w:pPr>
            <w:r w:rsidRPr="007B0EF8">
              <w:rPr>
                <w:rFonts w:ascii="Calibri" w:hAnsi="Calibri"/>
                <w:sz w:val="22"/>
                <w:szCs w:val="22"/>
              </w:rPr>
              <w:t>Drive large-scale adoption of HH-level WSS Finance for the poor</w:t>
            </w:r>
          </w:p>
        </w:tc>
        <w:tc>
          <w:tcPr>
            <w:tcW w:w="4500" w:type="dxa"/>
            <w:vMerge w:val="restart"/>
          </w:tcPr>
          <w:p w14:paraId="23A4D0AE" w14:textId="77777777" w:rsidR="007B0EF8" w:rsidRPr="007B0EF8" w:rsidRDefault="007B0EF8" w:rsidP="007B0EF8">
            <w:pPr>
              <w:numPr>
                <w:ilvl w:val="0"/>
                <w:numId w:val="3"/>
              </w:numPr>
              <w:rPr>
                <w:rFonts w:ascii="Calibri" w:hAnsi="Calibri"/>
                <w:sz w:val="22"/>
                <w:szCs w:val="22"/>
              </w:rPr>
            </w:pPr>
            <w:r w:rsidRPr="007B0EF8">
              <w:rPr>
                <w:rFonts w:ascii="Calibri" w:hAnsi="Calibri"/>
                <w:sz w:val="22"/>
                <w:szCs w:val="22"/>
              </w:rPr>
              <w:t>Learning and Knowledge Exchange: Open source data, tools and forums </w:t>
            </w:r>
          </w:p>
          <w:p w14:paraId="04E657F7" w14:textId="77777777" w:rsidR="007B0EF8" w:rsidRPr="007B0EF8" w:rsidRDefault="007B0EF8" w:rsidP="007B0EF8">
            <w:pPr>
              <w:numPr>
                <w:ilvl w:val="0"/>
                <w:numId w:val="3"/>
              </w:numPr>
              <w:rPr>
                <w:rFonts w:ascii="Calibri" w:hAnsi="Calibri"/>
                <w:sz w:val="22"/>
                <w:szCs w:val="22"/>
              </w:rPr>
            </w:pPr>
            <w:r w:rsidRPr="007B0EF8">
              <w:rPr>
                <w:rFonts w:ascii="Calibri" w:hAnsi="Calibri"/>
                <w:sz w:val="22"/>
                <w:szCs w:val="22"/>
              </w:rPr>
              <w:t>Public Affairs: outreach and influencer engagement to increase awareness and mobilize resources and supporters </w:t>
            </w:r>
          </w:p>
          <w:p w14:paraId="13C94D6A" w14:textId="77777777" w:rsidR="007B0EF8" w:rsidRPr="007B0EF8" w:rsidRDefault="007B0EF8" w:rsidP="007B0EF8">
            <w:pPr>
              <w:numPr>
                <w:ilvl w:val="0"/>
                <w:numId w:val="3"/>
              </w:numPr>
              <w:rPr>
                <w:rFonts w:ascii="Calibri" w:hAnsi="Calibri"/>
                <w:sz w:val="22"/>
                <w:szCs w:val="22"/>
              </w:rPr>
            </w:pPr>
            <w:r w:rsidRPr="007B0EF8">
              <w:rPr>
                <w:rFonts w:ascii="Calibri" w:hAnsi="Calibri"/>
                <w:sz w:val="22"/>
                <w:szCs w:val="22"/>
              </w:rPr>
              <w:t>Institutional partnerships: influencing policies and practices of partners</w:t>
            </w:r>
          </w:p>
          <w:p w14:paraId="4D87C07C" w14:textId="02ABABAE" w:rsidR="007B0EF8" w:rsidRPr="00F40A48" w:rsidRDefault="007B0EF8" w:rsidP="007B0EF8">
            <w:pPr>
              <w:numPr>
                <w:ilvl w:val="0"/>
                <w:numId w:val="3"/>
              </w:numPr>
              <w:rPr>
                <w:rFonts w:ascii="Calibri" w:hAnsi="Calibri"/>
                <w:sz w:val="22"/>
                <w:szCs w:val="22"/>
              </w:rPr>
            </w:pPr>
            <w:r w:rsidRPr="007B0EF8">
              <w:rPr>
                <w:rFonts w:ascii="Calibri" w:hAnsi="Calibri"/>
                <w:sz w:val="22"/>
                <w:szCs w:val="22"/>
              </w:rPr>
              <w:t>Targeted policy advocacy: creating enabling environments for Water.org partners and the broader sector </w:t>
            </w:r>
          </w:p>
        </w:tc>
      </w:tr>
      <w:tr w:rsidR="007B0EF8" w14:paraId="5BB0556F" w14:textId="77777777" w:rsidTr="007B0EF8">
        <w:tc>
          <w:tcPr>
            <w:tcW w:w="4338" w:type="dxa"/>
          </w:tcPr>
          <w:p w14:paraId="78ADE759" w14:textId="77777777" w:rsidR="007B0EF8" w:rsidRPr="007B0EF8" w:rsidRDefault="007B0EF8" w:rsidP="007B0EF8">
            <w:pPr>
              <w:rPr>
                <w:rFonts w:ascii="Calibri" w:hAnsi="Calibri"/>
                <w:sz w:val="22"/>
                <w:szCs w:val="22"/>
              </w:rPr>
            </w:pPr>
            <w:r w:rsidRPr="007B0EF8">
              <w:rPr>
                <w:rFonts w:ascii="Calibri" w:hAnsi="Calibri"/>
                <w:sz w:val="22"/>
                <w:szCs w:val="22"/>
              </w:rPr>
              <w:t>Catalyze awareness of and investments in universal water and sanitation access</w:t>
            </w:r>
          </w:p>
          <w:p w14:paraId="42914222" w14:textId="77777777" w:rsidR="007B0EF8" w:rsidRDefault="007B0EF8" w:rsidP="007B0EF8">
            <w:pPr>
              <w:rPr>
                <w:rFonts w:ascii="Calibri" w:hAnsi="Calibri"/>
                <w:sz w:val="22"/>
                <w:szCs w:val="22"/>
              </w:rPr>
            </w:pPr>
          </w:p>
        </w:tc>
        <w:tc>
          <w:tcPr>
            <w:tcW w:w="4500" w:type="dxa"/>
            <w:vMerge/>
          </w:tcPr>
          <w:p w14:paraId="59A2F57B" w14:textId="77777777" w:rsidR="007B0EF8" w:rsidRDefault="007B0EF8" w:rsidP="007B0EF8">
            <w:pPr>
              <w:rPr>
                <w:rFonts w:ascii="Calibri" w:hAnsi="Calibri"/>
                <w:sz w:val="22"/>
                <w:szCs w:val="22"/>
              </w:rPr>
            </w:pPr>
          </w:p>
        </w:tc>
      </w:tr>
      <w:tr w:rsidR="007B0EF8" w14:paraId="47E72B75" w14:textId="77777777" w:rsidTr="007B0EF8">
        <w:tc>
          <w:tcPr>
            <w:tcW w:w="4338" w:type="dxa"/>
          </w:tcPr>
          <w:p w14:paraId="16CA76CB" w14:textId="77777777" w:rsidR="007B0EF8" w:rsidRDefault="007B0EF8" w:rsidP="007B0EF8">
            <w:pPr>
              <w:rPr>
                <w:rFonts w:ascii="Calibri" w:hAnsi="Calibri"/>
                <w:sz w:val="22"/>
                <w:szCs w:val="22"/>
              </w:rPr>
            </w:pPr>
            <w:r w:rsidRPr="007B0EF8">
              <w:rPr>
                <w:rFonts w:ascii="Calibri" w:hAnsi="Calibri"/>
                <w:sz w:val="22"/>
                <w:szCs w:val="22"/>
              </w:rPr>
              <w:t>Create an enabling environment for WSS finance</w:t>
            </w:r>
          </w:p>
        </w:tc>
        <w:tc>
          <w:tcPr>
            <w:tcW w:w="4500" w:type="dxa"/>
            <w:vMerge/>
          </w:tcPr>
          <w:p w14:paraId="703BF9B3" w14:textId="77777777" w:rsidR="007B0EF8" w:rsidRDefault="007B0EF8" w:rsidP="007B0EF8">
            <w:pPr>
              <w:rPr>
                <w:rFonts w:ascii="Calibri" w:hAnsi="Calibri"/>
                <w:sz w:val="22"/>
                <w:szCs w:val="22"/>
              </w:rPr>
            </w:pPr>
          </w:p>
        </w:tc>
      </w:tr>
      <w:tr w:rsidR="007B0EF8" w14:paraId="368ED8C8" w14:textId="77777777" w:rsidTr="007B0EF8">
        <w:tc>
          <w:tcPr>
            <w:tcW w:w="4338" w:type="dxa"/>
          </w:tcPr>
          <w:p w14:paraId="0A7B02D8" w14:textId="404E4A56" w:rsidR="007B0EF8" w:rsidRPr="007B0EF8" w:rsidRDefault="007B0EF8" w:rsidP="007B0EF8">
            <w:pPr>
              <w:rPr>
                <w:rFonts w:ascii="Calibri" w:hAnsi="Calibri"/>
                <w:sz w:val="22"/>
                <w:szCs w:val="22"/>
              </w:rPr>
            </w:pPr>
            <w:r w:rsidRPr="007B0EF8">
              <w:rPr>
                <w:rFonts w:ascii="Calibri" w:hAnsi="Calibri"/>
                <w:sz w:val="22"/>
                <w:szCs w:val="22"/>
              </w:rPr>
              <w:t>Support the sector to address systemic and structure challenges</w:t>
            </w:r>
          </w:p>
        </w:tc>
        <w:tc>
          <w:tcPr>
            <w:tcW w:w="4500" w:type="dxa"/>
            <w:vMerge/>
          </w:tcPr>
          <w:p w14:paraId="2C28DC0E" w14:textId="77777777" w:rsidR="007B0EF8" w:rsidRDefault="007B0EF8" w:rsidP="007B0EF8">
            <w:pPr>
              <w:rPr>
                <w:rFonts w:ascii="Calibri" w:hAnsi="Calibri"/>
                <w:sz w:val="22"/>
                <w:szCs w:val="22"/>
              </w:rPr>
            </w:pPr>
          </w:p>
        </w:tc>
      </w:tr>
    </w:tbl>
    <w:p w14:paraId="211F4660" w14:textId="77777777" w:rsidR="007B0EF8" w:rsidRDefault="007B0EF8" w:rsidP="007B0EF8">
      <w:pPr>
        <w:rPr>
          <w:rFonts w:ascii="Calibri" w:hAnsi="Calibri"/>
          <w:sz w:val="22"/>
          <w:szCs w:val="22"/>
        </w:rPr>
      </w:pPr>
    </w:p>
    <w:p w14:paraId="1C8AE149" w14:textId="17286216" w:rsidR="00D20424" w:rsidRDefault="00D20424" w:rsidP="007B0EF8">
      <w:pPr>
        <w:rPr>
          <w:rFonts w:ascii="Calibri" w:hAnsi="Calibri"/>
          <w:sz w:val="22"/>
          <w:szCs w:val="22"/>
        </w:rPr>
      </w:pPr>
      <w:r>
        <w:rPr>
          <w:rFonts w:ascii="Calibri" w:hAnsi="Calibri"/>
          <w:sz w:val="22"/>
          <w:szCs w:val="22"/>
        </w:rPr>
        <w:t xml:space="preserve">Below outlines a visual framework for the Global Advocacy strategy being deployed in FY15. </w:t>
      </w:r>
      <w:r>
        <w:rPr>
          <w:rFonts w:ascii="Calibri" w:hAnsi="Calibri"/>
          <w:sz w:val="22"/>
          <w:szCs w:val="22"/>
        </w:rPr>
        <w:br/>
      </w:r>
    </w:p>
    <w:p w14:paraId="2F8D2AE8" w14:textId="55B3DB2D" w:rsidR="00D20424" w:rsidRPr="007B0EF8" w:rsidRDefault="00D20424" w:rsidP="007B0EF8">
      <w:pPr>
        <w:rPr>
          <w:rFonts w:ascii="Calibri" w:hAnsi="Calibri"/>
          <w:sz w:val="22"/>
          <w:szCs w:val="22"/>
        </w:rPr>
      </w:pPr>
      <w:r w:rsidRPr="00E86CA0">
        <w:rPr>
          <w:noProof/>
        </w:rPr>
        <w:drawing>
          <wp:inline distT="0" distB="0" distL="0" distR="0" wp14:anchorId="6FEC1F77" wp14:editId="45745FC5">
            <wp:extent cx="5486400" cy="3211195"/>
            <wp:effectExtent l="25400" t="25400" r="25400" b="14605"/>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11195"/>
                    </a:xfrm>
                    <a:prstGeom prst="rect">
                      <a:avLst/>
                    </a:prstGeom>
                    <a:noFill/>
                    <a:ln>
                      <a:solidFill>
                        <a:srgbClr val="BFBFBF"/>
                      </a:solidFill>
                    </a:ln>
                  </pic:spPr>
                </pic:pic>
              </a:graphicData>
            </a:graphic>
          </wp:inline>
        </w:drawing>
      </w:r>
    </w:p>
    <w:p w14:paraId="130C7338" w14:textId="77777777" w:rsidR="00995873" w:rsidRDefault="00995873" w:rsidP="007B0EF8">
      <w:pPr>
        <w:rPr>
          <w:rFonts w:ascii="Calibri" w:hAnsi="Calibri"/>
          <w:b/>
          <w:bCs/>
          <w:sz w:val="22"/>
          <w:szCs w:val="22"/>
          <w:u w:val="single"/>
        </w:rPr>
      </w:pPr>
    </w:p>
    <w:p w14:paraId="50060D9A" w14:textId="42DCF978" w:rsidR="000C132E" w:rsidRDefault="007B0EF8" w:rsidP="007B0EF8">
      <w:pPr>
        <w:rPr>
          <w:rFonts w:ascii="Calibri" w:hAnsi="Calibri"/>
          <w:sz w:val="22"/>
          <w:szCs w:val="22"/>
        </w:rPr>
      </w:pPr>
      <w:r w:rsidRPr="007B0EF8">
        <w:rPr>
          <w:rFonts w:ascii="Calibri" w:hAnsi="Calibri"/>
          <w:sz w:val="22"/>
          <w:szCs w:val="22"/>
        </w:rPr>
        <w:t>Advocacy is a broad term. While education and outreach will continue to take shape across the organization and in many forms, Water.org will also begin to formally develop a new pillar within the organization analogous</w:t>
      </w:r>
      <w:r w:rsidR="00544170" w:rsidRPr="007B0EF8">
        <w:rPr>
          <w:rFonts w:ascii="Calibri" w:hAnsi="Calibri"/>
          <w:sz w:val="22"/>
          <w:szCs w:val="22"/>
        </w:rPr>
        <w:t xml:space="preserve"> </w:t>
      </w:r>
      <w:r w:rsidRPr="007B0EF8">
        <w:rPr>
          <w:rFonts w:ascii="Calibri" w:hAnsi="Calibri"/>
          <w:sz w:val="22"/>
          <w:szCs w:val="22"/>
        </w:rPr>
        <w:t xml:space="preserve">to International Programs </w:t>
      </w:r>
      <w:r w:rsidR="00EB34AA">
        <w:rPr>
          <w:rFonts w:ascii="Calibri" w:hAnsi="Calibri"/>
          <w:sz w:val="22"/>
          <w:szCs w:val="22"/>
        </w:rPr>
        <w:t>and</w:t>
      </w:r>
      <w:r w:rsidRPr="007B0EF8">
        <w:rPr>
          <w:rFonts w:ascii="Calibri" w:hAnsi="Calibri"/>
          <w:sz w:val="22"/>
          <w:szCs w:val="22"/>
        </w:rPr>
        <w:t xml:space="preserve"> will lead </w:t>
      </w:r>
      <w:r w:rsidR="00EE6EA1">
        <w:rPr>
          <w:rFonts w:ascii="Calibri" w:hAnsi="Calibri"/>
          <w:sz w:val="22"/>
          <w:szCs w:val="22"/>
        </w:rPr>
        <w:t>G</w:t>
      </w:r>
      <w:r w:rsidRPr="007B0EF8">
        <w:rPr>
          <w:rFonts w:ascii="Calibri" w:hAnsi="Calibri"/>
          <w:sz w:val="22"/>
          <w:szCs w:val="22"/>
        </w:rPr>
        <w:t xml:space="preserve">lobal </w:t>
      </w:r>
      <w:r w:rsidR="00EE6EA1">
        <w:rPr>
          <w:rFonts w:ascii="Calibri" w:hAnsi="Calibri"/>
          <w:sz w:val="22"/>
          <w:szCs w:val="22"/>
        </w:rPr>
        <w:t>Ad</w:t>
      </w:r>
      <w:r w:rsidRPr="007B0EF8">
        <w:rPr>
          <w:rFonts w:ascii="Calibri" w:hAnsi="Calibri"/>
          <w:sz w:val="22"/>
          <w:szCs w:val="22"/>
        </w:rPr>
        <w:t xml:space="preserve">vocacy efforts as defined above. Given the strong connection between Water.org's programs and the evidence base required to take on a more formal, external role, there will be close coordination and integration between International Programs and Global Advocacy in country and globally. </w:t>
      </w:r>
    </w:p>
    <w:p w14:paraId="653231EF" w14:textId="621F53F0" w:rsidR="0071783C" w:rsidRDefault="0071783C" w:rsidP="007B0EF8">
      <w:pPr>
        <w:rPr>
          <w:rFonts w:ascii="Calibri" w:hAnsi="Calibri"/>
          <w:sz w:val="22"/>
          <w:szCs w:val="22"/>
        </w:rPr>
      </w:pPr>
    </w:p>
    <w:p w14:paraId="51B29688" w14:textId="5839E27D" w:rsidR="0071783C" w:rsidRDefault="0071783C" w:rsidP="007B0EF8">
      <w:pPr>
        <w:rPr>
          <w:rFonts w:ascii="Calibri" w:hAnsi="Calibri"/>
          <w:sz w:val="22"/>
          <w:szCs w:val="22"/>
        </w:rPr>
      </w:pPr>
      <w:r>
        <w:rPr>
          <w:rFonts w:ascii="Calibri" w:hAnsi="Calibri"/>
          <w:sz w:val="22"/>
          <w:szCs w:val="22"/>
        </w:rPr>
        <w:t xml:space="preserve">Structurally, we envision four </w:t>
      </w:r>
      <w:r w:rsidR="00543F22">
        <w:rPr>
          <w:rFonts w:ascii="Calibri" w:hAnsi="Calibri"/>
          <w:sz w:val="22"/>
          <w:szCs w:val="22"/>
        </w:rPr>
        <w:t>functional areas</w:t>
      </w:r>
      <w:r>
        <w:rPr>
          <w:rFonts w:ascii="Calibri" w:hAnsi="Calibri"/>
          <w:sz w:val="22"/>
          <w:szCs w:val="22"/>
        </w:rPr>
        <w:t xml:space="preserve"> that will support the attainment of these strategies: Learning and Knowledge Exchange, Public Affairs, Policy Advocacy</w:t>
      </w:r>
      <w:r w:rsidR="00543F22">
        <w:rPr>
          <w:rFonts w:ascii="Calibri" w:hAnsi="Calibri"/>
          <w:sz w:val="22"/>
          <w:szCs w:val="22"/>
        </w:rPr>
        <w:t xml:space="preserve"> and Institutional Partnerships</w:t>
      </w:r>
      <w:r>
        <w:rPr>
          <w:rFonts w:ascii="Calibri" w:hAnsi="Calibri"/>
          <w:sz w:val="22"/>
          <w:szCs w:val="22"/>
        </w:rPr>
        <w:t>. These areas and the recommended organizational structure follow.</w:t>
      </w:r>
    </w:p>
    <w:p w14:paraId="5D6ADE7B" w14:textId="77777777" w:rsidR="003823F8" w:rsidRDefault="003823F8">
      <w:pPr>
        <w:rPr>
          <w:rFonts w:ascii="Calibri" w:hAnsi="Calibri"/>
          <w:sz w:val="22"/>
          <w:szCs w:val="22"/>
        </w:rPr>
      </w:pPr>
      <w:r>
        <w:rPr>
          <w:rFonts w:ascii="Calibri" w:hAnsi="Calibri"/>
          <w:sz w:val="22"/>
          <w:szCs w:val="22"/>
        </w:rPr>
        <w:br w:type="page"/>
      </w:r>
    </w:p>
    <w:p w14:paraId="1344ACEE" w14:textId="2AB0D868" w:rsidR="00744B57" w:rsidRDefault="004A6BB3" w:rsidP="007B0EF8">
      <w:pPr>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67456" behindDoc="1" locked="0" layoutInCell="1" allowOverlap="1" wp14:anchorId="4DA1CF76" wp14:editId="5D687D6D">
                <wp:simplePos x="0" y="0"/>
                <wp:positionH relativeFrom="column">
                  <wp:posOffset>0</wp:posOffset>
                </wp:positionH>
                <wp:positionV relativeFrom="paragraph">
                  <wp:posOffset>118110</wp:posOffset>
                </wp:positionV>
                <wp:extent cx="5600700" cy="3314700"/>
                <wp:effectExtent l="50800" t="25400" r="88900" b="114300"/>
                <wp:wrapNone/>
                <wp:docPr id="9" name="Rectangle 9"/>
                <wp:cNvGraphicFramePr/>
                <a:graphic xmlns:a="http://schemas.openxmlformats.org/drawingml/2006/main">
                  <a:graphicData uri="http://schemas.microsoft.com/office/word/2010/wordprocessingShape">
                    <wps:wsp>
                      <wps:cNvSpPr/>
                      <wps:spPr>
                        <a:xfrm>
                          <a:off x="0" y="0"/>
                          <a:ext cx="5600700" cy="3314700"/>
                        </a:xfrm>
                        <a:prstGeom prst="rect">
                          <a:avLst/>
                        </a:prstGeom>
                        <a:noFill/>
                        <a:ln w="3175" cmpd="sng">
                          <a:solidFill>
                            <a:srgbClr val="7F7F7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0;margin-top:9.3pt;width:441pt;height:261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" filled="f" strokecolor="#7f7f7f" strokeweight=".25pt">
                <v:shadow on="t" opacity="22937f" mv:blur="40000f" origin=",.5" offset="0,23000emu"/>
              </v:rect>
            </w:pict>
          </mc:Fallback>
        </mc:AlternateContent>
      </w:r>
    </w:p>
    <w:p w14:paraId="5562D0B9" w14:textId="1CA91128" w:rsidR="002B6B4B" w:rsidRDefault="004A6BB3" w:rsidP="007B0EF8">
      <w:pPr>
        <w:rPr>
          <w:rFonts w:ascii="Calibri" w:hAnsi="Calibri"/>
          <w:sz w:val="22"/>
          <w:szCs w:val="22"/>
        </w:rPr>
      </w:pPr>
      <w:r>
        <w:rPr>
          <w:rFonts w:ascii="Calibri" w:hAnsi="Calibri"/>
          <w:noProof/>
          <w:sz w:val="22"/>
          <w:szCs w:val="22"/>
        </w:rPr>
        <w:drawing>
          <wp:anchor distT="0" distB="0" distL="114300" distR="114300" simplePos="0" relativeHeight="251658239" behindDoc="0" locked="0" layoutInCell="1" allowOverlap="1" wp14:anchorId="7BC8AAB6" wp14:editId="782616A0">
            <wp:simplePos x="0" y="0"/>
            <wp:positionH relativeFrom="column">
              <wp:posOffset>0</wp:posOffset>
            </wp:positionH>
            <wp:positionV relativeFrom="paragraph">
              <wp:posOffset>61595</wp:posOffset>
            </wp:positionV>
            <wp:extent cx="5029200" cy="2345055"/>
            <wp:effectExtent l="0" t="25400" r="0" b="93345"/>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4AEE3627" w14:textId="13902A07" w:rsidR="007B0EF8" w:rsidRPr="007B0EF8" w:rsidRDefault="004A6BB3" w:rsidP="007B0EF8">
      <w:pPr>
        <w:rPr>
          <w:rFonts w:ascii="Calibri" w:hAnsi="Calibri"/>
          <w:sz w:val="22"/>
          <w:szCs w:val="22"/>
        </w:rPr>
      </w:pPr>
      <w:r>
        <w:rPr>
          <w:rFonts w:ascii="Calibri" w:hAnsi="Calibri"/>
          <w:b/>
          <w:i/>
          <w:noProof/>
          <w:sz w:val="22"/>
          <w:szCs w:val="22"/>
        </w:rPr>
        <mc:AlternateContent>
          <mc:Choice Requires="wps">
            <w:drawing>
              <wp:anchor distT="0" distB="0" distL="114300" distR="114300" simplePos="0" relativeHeight="251657214" behindDoc="0" locked="0" layoutInCell="1" allowOverlap="1" wp14:anchorId="79B02F92" wp14:editId="59D7F5A7">
                <wp:simplePos x="0" y="0"/>
                <wp:positionH relativeFrom="column">
                  <wp:posOffset>-4000500</wp:posOffset>
                </wp:positionH>
                <wp:positionV relativeFrom="paragraph">
                  <wp:posOffset>120015</wp:posOffset>
                </wp:positionV>
                <wp:extent cx="1362075" cy="0"/>
                <wp:effectExtent l="0" t="0" r="34925" b="25400"/>
                <wp:wrapThrough wrapText="bothSides">
                  <wp:wrapPolygon edited="0">
                    <wp:start x="0" y="-1"/>
                    <wp:lineTo x="0" y="-1"/>
                    <wp:lineTo x="21751" y="-1"/>
                    <wp:lineTo x="21751" y="-1"/>
                    <wp:lineTo x="0" y="-1"/>
                  </wp:wrapPolygon>
                </wp:wrapThrough>
                <wp:docPr id="1" name="Straight Connector 1"/>
                <wp:cNvGraphicFramePr/>
                <a:graphic xmlns:a="http://schemas.openxmlformats.org/drawingml/2006/main">
                  <a:graphicData uri="http://schemas.microsoft.com/office/word/2010/wordprocessingShape">
                    <wps:wsp>
                      <wps:cNvCnPr/>
                      <wps:spPr>
                        <a:xfrm>
                          <a:off x="0" y="0"/>
                          <a:ext cx="1362075" cy="0"/>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7214;visibility:visible;mso-wrap-style:square;mso-wrap-distance-left:9pt;mso-wrap-distance-top:0;mso-wrap-distance-right:9pt;mso-wrap-distance-bottom:0;mso-position-horizontal:absolute;mso-position-horizontal-relative:text;mso-position-vertical:absolute;mso-position-vertical-relative:text" from="-314.95pt,9.45pt" to="-207.7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" strokecolor="#4579b8 [3044]">
                <w10:wrap type="through"/>
              </v:line>
            </w:pict>
          </mc:Fallback>
        </mc:AlternateContent>
      </w:r>
    </w:p>
    <w:p w14:paraId="18510A26" w14:textId="4BD7D921" w:rsidR="004A6BB3" w:rsidRDefault="00744B57" w:rsidP="007B0EF8">
      <w:pPr>
        <w:rPr>
          <w:rFonts w:ascii="Calibri" w:hAnsi="Calibri"/>
          <w:b/>
          <w:i/>
          <w:sz w:val="22"/>
          <w:szCs w:val="22"/>
        </w:rPr>
      </w:pPr>
      <w:r>
        <w:rPr>
          <w:rFonts w:ascii="Calibri" w:hAnsi="Calibri"/>
          <w:b/>
          <w:i/>
          <w:sz w:val="22"/>
          <w:szCs w:val="22"/>
        </w:rPr>
        <w:br/>
      </w:r>
    </w:p>
    <w:p w14:paraId="110E8111" w14:textId="104BD281" w:rsidR="004A6BB3" w:rsidRDefault="004A6BB3" w:rsidP="007B0EF8">
      <w:pPr>
        <w:rPr>
          <w:rFonts w:ascii="Calibri" w:hAnsi="Calibri"/>
          <w:b/>
          <w:i/>
          <w:sz w:val="22"/>
          <w:szCs w:val="22"/>
        </w:rPr>
      </w:pPr>
    </w:p>
    <w:p w14:paraId="747A34A0" w14:textId="77777777" w:rsidR="004A6BB3" w:rsidRDefault="004A6BB3" w:rsidP="007B0EF8">
      <w:pPr>
        <w:rPr>
          <w:rFonts w:ascii="Calibri" w:hAnsi="Calibri"/>
          <w:b/>
          <w:i/>
          <w:sz w:val="22"/>
          <w:szCs w:val="22"/>
        </w:rPr>
      </w:pPr>
    </w:p>
    <w:p w14:paraId="0F41DAF5" w14:textId="77777777" w:rsidR="004A6BB3" w:rsidRDefault="004A6BB3" w:rsidP="007B0EF8">
      <w:pPr>
        <w:rPr>
          <w:rFonts w:ascii="Calibri" w:hAnsi="Calibri"/>
          <w:b/>
          <w:i/>
          <w:sz w:val="22"/>
          <w:szCs w:val="22"/>
        </w:rPr>
      </w:pPr>
    </w:p>
    <w:p w14:paraId="6C79B428" w14:textId="77777777" w:rsidR="004A6BB3" w:rsidRDefault="004A6BB3" w:rsidP="007B0EF8">
      <w:pPr>
        <w:rPr>
          <w:rFonts w:ascii="Calibri" w:hAnsi="Calibri"/>
          <w:b/>
          <w:i/>
          <w:sz w:val="22"/>
          <w:szCs w:val="22"/>
        </w:rPr>
      </w:pPr>
    </w:p>
    <w:p w14:paraId="1401437E" w14:textId="77777777" w:rsidR="004A6BB3" w:rsidRDefault="004A6BB3" w:rsidP="007B0EF8">
      <w:pPr>
        <w:rPr>
          <w:rFonts w:ascii="Calibri" w:hAnsi="Calibri"/>
          <w:b/>
          <w:i/>
          <w:sz w:val="22"/>
          <w:szCs w:val="22"/>
        </w:rPr>
      </w:pPr>
    </w:p>
    <w:p w14:paraId="0F86EE0D" w14:textId="77777777" w:rsidR="004A6BB3" w:rsidRDefault="004A6BB3" w:rsidP="007B0EF8">
      <w:pPr>
        <w:rPr>
          <w:rFonts w:ascii="Calibri" w:hAnsi="Calibri"/>
          <w:b/>
          <w:i/>
          <w:sz w:val="22"/>
          <w:szCs w:val="22"/>
        </w:rPr>
      </w:pPr>
    </w:p>
    <w:p w14:paraId="466721D1" w14:textId="77777777" w:rsidR="004A6BB3" w:rsidRDefault="004A6BB3" w:rsidP="007B0EF8">
      <w:pPr>
        <w:rPr>
          <w:rFonts w:ascii="Calibri" w:hAnsi="Calibri"/>
          <w:b/>
          <w:i/>
          <w:sz w:val="22"/>
          <w:szCs w:val="22"/>
        </w:rPr>
      </w:pPr>
    </w:p>
    <w:p w14:paraId="7D89387F" w14:textId="77777777" w:rsidR="004A6BB3" w:rsidRDefault="004A6BB3" w:rsidP="007B0EF8">
      <w:pPr>
        <w:rPr>
          <w:rFonts w:ascii="Calibri" w:hAnsi="Calibri"/>
          <w:b/>
          <w:i/>
          <w:sz w:val="22"/>
          <w:szCs w:val="22"/>
        </w:rPr>
      </w:pPr>
    </w:p>
    <w:p w14:paraId="14495DB8" w14:textId="77777777" w:rsidR="004A6BB3" w:rsidRDefault="004A6BB3" w:rsidP="007B0EF8">
      <w:pPr>
        <w:rPr>
          <w:rFonts w:ascii="Calibri" w:hAnsi="Calibri"/>
          <w:b/>
          <w:i/>
          <w:sz w:val="22"/>
          <w:szCs w:val="22"/>
        </w:rPr>
      </w:pPr>
    </w:p>
    <w:p w14:paraId="17261E35" w14:textId="77777777" w:rsidR="004A6BB3" w:rsidRDefault="004A6BB3" w:rsidP="007B0EF8">
      <w:pPr>
        <w:rPr>
          <w:rFonts w:ascii="Calibri" w:hAnsi="Calibri"/>
          <w:b/>
          <w:i/>
          <w:sz w:val="22"/>
          <w:szCs w:val="22"/>
        </w:rPr>
      </w:pPr>
    </w:p>
    <w:p w14:paraId="3433C3B2" w14:textId="66898351" w:rsidR="004A6BB3" w:rsidRDefault="004A6BB3" w:rsidP="007B0EF8">
      <w:pPr>
        <w:rPr>
          <w:rFonts w:ascii="Calibri" w:hAnsi="Calibri"/>
          <w:b/>
          <w:i/>
          <w:sz w:val="22"/>
          <w:szCs w:val="22"/>
        </w:rPr>
      </w:pPr>
    </w:p>
    <w:p w14:paraId="40E7453A" w14:textId="1FB013B9" w:rsidR="004A6BB3" w:rsidRDefault="004A6BB3" w:rsidP="007B0EF8">
      <w:pPr>
        <w:rPr>
          <w:rFonts w:ascii="Calibri" w:hAnsi="Calibri"/>
          <w:b/>
          <w:i/>
          <w:sz w:val="22"/>
          <w:szCs w:val="22"/>
        </w:rPr>
      </w:pPr>
      <w:r>
        <w:rPr>
          <w:rFonts w:ascii="Calibri" w:hAnsi="Calibri"/>
          <w:b/>
          <w:i/>
          <w:noProof/>
          <w:sz w:val="22"/>
          <w:szCs w:val="22"/>
        </w:rPr>
        <mc:AlternateContent>
          <mc:Choice Requires="wpg">
            <w:drawing>
              <wp:anchor distT="0" distB="0" distL="114300" distR="114300" simplePos="0" relativeHeight="251666432" behindDoc="0" locked="0" layoutInCell="1" allowOverlap="1" wp14:anchorId="40F16584" wp14:editId="1CED4364">
                <wp:simplePos x="0" y="0"/>
                <wp:positionH relativeFrom="column">
                  <wp:posOffset>342900</wp:posOffset>
                </wp:positionH>
                <wp:positionV relativeFrom="paragraph">
                  <wp:posOffset>18415</wp:posOffset>
                </wp:positionV>
                <wp:extent cx="5257800" cy="685800"/>
                <wp:effectExtent l="50800" t="25400" r="0" b="0"/>
                <wp:wrapThrough wrapText="bothSides">
                  <wp:wrapPolygon edited="0">
                    <wp:start x="-209" y="-800"/>
                    <wp:lineTo x="-209" y="20800"/>
                    <wp:lineTo x="21391" y="20800"/>
                    <wp:lineTo x="21391" y="8800"/>
                    <wp:lineTo x="6991" y="0"/>
                    <wp:lineTo x="1148" y="-800"/>
                    <wp:lineTo x="-209" y="-800"/>
                  </wp:wrapPolygon>
                </wp:wrapThrough>
                <wp:docPr id="8" name="Group 8"/>
                <wp:cNvGraphicFramePr/>
                <a:graphic xmlns:a="http://schemas.openxmlformats.org/drawingml/2006/main">
                  <a:graphicData uri="http://schemas.microsoft.com/office/word/2010/wordprocessingGroup">
                    <wpg:wgp>
                      <wpg:cNvGrpSpPr/>
                      <wpg:grpSpPr>
                        <a:xfrm>
                          <a:off x="0" y="0"/>
                          <a:ext cx="5257800" cy="685800"/>
                          <a:chOff x="0" y="0"/>
                          <a:chExt cx="5257800" cy="685800"/>
                        </a:xfrm>
                      </wpg:grpSpPr>
                      <wps:wsp>
                        <wps:cNvPr id="4" name="Rectangle 4"/>
                        <wps:cNvSpPr/>
                        <wps:spPr>
                          <a:xfrm>
                            <a:off x="0" y="0"/>
                            <a:ext cx="228600" cy="228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342900"/>
                            <a:ext cx="228600" cy="228600"/>
                          </a:xfrm>
                          <a:prstGeom prst="rect">
                            <a:avLst/>
                          </a:prstGeom>
                          <a:solidFill>
                            <a:schemeClr val="accent6">
                              <a:lumMod val="60000"/>
                              <a:lumOff val="40000"/>
                            </a:schemeClr>
                          </a:solidFill>
                          <a:ln>
                            <a:solidFill>
                              <a:schemeClr val="accent6">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28600" y="0"/>
                            <a:ext cx="1600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DFD881" w14:textId="0075299F" w:rsidR="004B3308" w:rsidRPr="004A6BB3" w:rsidRDefault="004B3308">
                              <w:pPr>
                                <w:rPr>
                                  <w:rFonts w:ascii="Calibri" w:hAnsi="Calibri"/>
                                  <w:sz w:val="21"/>
                                  <w:szCs w:val="21"/>
                                </w:rPr>
                              </w:pPr>
                              <w:r w:rsidRPr="004A6BB3">
                                <w:rPr>
                                  <w:rFonts w:ascii="Calibri" w:hAnsi="Calibri"/>
                                  <w:sz w:val="21"/>
                                  <w:szCs w:val="21"/>
                                </w:rPr>
                                <w:t>Functional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28600" y="342900"/>
                            <a:ext cx="5029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DEE789" w14:textId="18EDDC38" w:rsidR="004B3308" w:rsidRPr="004A6BB3" w:rsidRDefault="004B3308" w:rsidP="004A6BB3">
                              <w:pPr>
                                <w:rPr>
                                  <w:rFonts w:ascii="Calibri" w:hAnsi="Calibri"/>
                                  <w:sz w:val="21"/>
                                  <w:szCs w:val="21"/>
                                </w:rPr>
                              </w:pPr>
                              <w:r w:rsidRPr="004A6BB3">
                                <w:rPr>
                                  <w:rFonts w:ascii="Calibri" w:hAnsi="Calibri"/>
                                  <w:sz w:val="21"/>
                                  <w:szCs w:val="21"/>
                                </w:rPr>
                                <w:t>S</w:t>
                              </w:r>
                              <w:r>
                                <w:rPr>
                                  <w:rFonts w:ascii="Calibri" w:hAnsi="Calibri"/>
                                  <w:sz w:val="21"/>
                                  <w:szCs w:val="21"/>
                                </w:rPr>
                                <w:t>pecific Position; n</w:t>
                              </w:r>
                              <w:r w:rsidRPr="004A6BB3">
                                <w:rPr>
                                  <w:rFonts w:ascii="Calibri" w:hAnsi="Calibri"/>
                                  <w:sz w:val="21"/>
                                  <w:szCs w:val="21"/>
                                </w:rPr>
                                <w:t xml:space="preserve">ote that dashed line indicates dot line reporting </w:t>
                              </w:r>
                              <w:r>
                                <w:rPr>
                                  <w:rFonts w:ascii="Calibri" w:hAnsi="Calibri"/>
                                  <w:sz w:val="21"/>
                                  <w:szCs w:val="21"/>
                                </w:rPr>
                                <w:t xml:space="preserve">structuring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 o:spid="_x0000_s1026" style="position:absolute;margin-left:27pt;margin-top:1.45pt;width:414pt;height:54pt;z-index:251666432" coordsize="52578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">
                <v:rect id="Rectangle 4" o:spid="_x0000_s1027" style="position:absolute;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1yTBwwAA&#10;ANoAAAAPAAAAZHJzL2Rvd25yZXYueG1sRI/dasJAFITvhb7Dcgq9040SRaKrSMDSXIj48wCH7DGb&#10;Nns2ZLdJ+vbdQsHLYWa+Ybb70Taip87XjhXMZwkI4tLpmisF99txugbhA7LGxjEp+CEP+93LZIuZ&#10;dgNfqL+GSkQI+wwVmBDaTEpfGrLoZ64ljt7DdRZDlF0ldYdDhNtGLpJkJS3WHBcMtpQbKr+u31aB&#10;/Xzvee0f9/S8DOexaC55cTJKvb2Ohw2IQGN4hv/bH1pBCn9X4g2Qu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1yTB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rect>
                <v:rect id="Rectangle 5" o:spid="_x0000_s1028" style="position:absolute;top:3429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LopmwwAA&#10;ANoAAAAPAAAAZHJzL2Rvd25yZXYueG1sRI9Bi8IwFITvgv8hPMGLrKmyK9I1ShXEvclaEY/P5m3b&#10;tXkpTdT6740geBxm5htmtmhNJa7UuNKygtEwAkGcWV1yrmCfrj+mIJxH1lhZJgV3crCYdzszjLW9&#10;8S9ddz4XAcIuRgWF93UspcsKMuiGtiYO3p9tDPogm1zqBm8Bbio5jqKJNFhyWCiwplVB2Xl3MQqy&#10;42UpD7xJRkm5Pa3T/+PkNPhUqt9rk28Qnlr/Dr/aP1rBFzyvhBsg5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LopmwwAAANoAAAAPAAAAAAAAAAAAAAAAAJcCAABkcnMvZG93&#10;bnJldi54bWxQSwUGAAAAAAQABAD1AAAAhwMAAAAA&#10;" fillcolor="#fabf8f [1945]" strokecolor="#e36c0a [2409]">
                  <v:shadow on="t" opacity="22937f" mv:blur="40000f" origin=",.5" offset="0,23000emu"/>
                </v:rect>
                <v:shapetype id="_x0000_t202" coordsize="21600,21600" o:spt="202" path="m0,0l0,21600,21600,21600,21600,0xe">
                  <v:stroke joinstyle="miter"/>
                  <v:path gradientshapeok="t" o:connecttype="rect"/>
                </v:shapetype>
                <v:shape id="Text Box 6" o:spid="_x0000_s1029" type="#_x0000_t202" style="position:absolute;left:228600;width:1600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53DFD881" w14:textId="0075299F" w:rsidR="004B3308" w:rsidRPr="004A6BB3" w:rsidRDefault="004B3308">
                        <w:pPr>
                          <w:rPr>
                            <w:rFonts w:ascii="Calibri" w:hAnsi="Calibri"/>
                            <w:sz w:val="21"/>
                            <w:szCs w:val="21"/>
                          </w:rPr>
                        </w:pPr>
                        <w:r w:rsidRPr="004A6BB3">
                          <w:rPr>
                            <w:rFonts w:ascii="Calibri" w:hAnsi="Calibri"/>
                            <w:sz w:val="21"/>
                            <w:szCs w:val="21"/>
                          </w:rPr>
                          <w:t>Functional Area</w:t>
                        </w:r>
                      </w:p>
                    </w:txbxContent>
                  </v:textbox>
                </v:shape>
                <v:shape id="Text Box 7" o:spid="_x0000_s1030" type="#_x0000_t202" style="position:absolute;left:228600;top:342900;width:5029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44DEE789" w14:textId="18EDDC38" w:rsidR="004B3308" w:rsidRPr="004A6BB3" w:rsidRDefault="004B3308" w:rsidP="004A6BB3">
                        <w:pPr>
                          <w:rPr>
                            <w:rFonts w:ascii="Calibri" w:hAnsi="Calibri"/>
                            <w:sz w:val="21"/>
                            <w:szCs w:val="21"/>
                          </w:rPr>
                        </w:pPr>
                        <w:r w:rsidRPr="004A6BB3">
                          <w:rPr>
                            <w:rFonts w:ascii="Calibri" w:hAnsi="Calibri"/>
                            <w:sz w:val="21"/>
                            <w:szCs w:val="21"/>
                          </w:rPr>
                          <w:t>S</w:t>
                        </w:r>
                        <w:r>
                          <w:rPr>
                            <w:rFonts w:ascii="Calibri" w:hAnsi="Calibri"/>
                            <w:sz w:val="21"/>
                            <w:szCs w:val="21"/>
                          </w:rPr>
                          <w:t>pecific Position; n</w:t>
                        </w:r>
                        <w:r w:rsidRPr="004A6BB3">
                          <w:rPr>
                            <w:rFonts w:ascii="Calibri" w:hAnsi="Calibri"/>
                            <w:sz w:val="21"/>
                            <w:szCs w:val="21"/>
                          </w:rPr>
                          <w:t xml:space="preserve">ote that dashed line indicates dot line reporting </w:t>
                        </w:r>
                        <w:r>
                          <w:rPr>
                            <w:rFonts w:ascii="Calibri" w:hAnsi="Calibri"/>
                            <w:sz w:val="21"/>
                            <w:szCs w:val="21"/>
                          </w:rPr>
                          <w:t xml:space="preserve">structuring </w:t>
                        </w:r>
                      </w:p>
                    </w:txbxContent>
                  </v:textbox>
                </v:shape>
                <w10:wrap type="through"/>
              </v:group>
            </w:pict>
          </mc:Fallback>
        </mc:AlternateContent>
      </w:r>
    </w:p>
    <w:p w14:paraId="2C6184E3" w14:textId="14E1EB40" w:rsidR="004A6BB3" w:rsidRDefault="004A6BB3" w:rsidP="007B0EF8">
      <w:pPr>
        <w:rPr>
          <w:rFonts w:ascii="Calibri" w:hAnsi="Calibri"/>
          <w:b/>
          <w:i/>
          <w:sz w:val="22"/>
          <w:szCs w:val="22"/>
        </w:rPr>
      </w:pPr>
    </w:p>
    <w:p w14:paraId="70AE5A55" w14:textId="0D16E37B" w:rsidR="004A6BB3" w:rsidRDefault="004A6BB3" w:rsidP="007B0EF8">
      <w:pPr>
        <w:rPr>
          <w:rFonts w:ascii="Calibri" w:hAnsi="Calibri"/>
          <w:b/>
          <w:i/>
          <w:sz w:val="22"/>
          <w:szCs w:val="22"/>
        </w:rPr>
      </w:pPr>
    </w:p>
    <w:p w14:paraId="6BCC56A7" w14:textId="77777777" w:rsidR="004A6BB3" w:rsidRDefault="004A6BB3" w:rsidP="007B0EF8">
      <w:pPr>
        <w:rPr>
          <w:rFonts w:ascii="Calibri" w:hAnsi="Calibri"/>
          <w:b/>
          <w:i/>
          <w:sz w:val="22"/>
          <w:szCs w:val="22"/>
        </w:rPr>
      </w:pPr>
    </w:p>
    <w:p w14:paraId="3FB2B997" w14:textId="77777777" w:rsidR="00543F22" w:rsidRDefault="00543F22" w:rsidP="007B0EF8">
      <w:pPr>
        <w:rPr>
          <w:rFonts w:ascii="Calibri" w:hAnsi="Calibri"/>
          <w:b/>
          <w:i/>
          <w:sz w:val="22"/>
          <w:szCs w:val="22"/>
        </w:rPr>
      </w:pPr>
    </w:p>
    <w:p w14:paraId="3E8F4697" w14:textId="7EE48B4C" w:rsidR="007B0EF8" w:rsidRDefault="004A6BB3" w:rsidP="007B0EF8">
      <w:pPr>
        <w:rPr>
          <w:rFonts w:ascii="Calibri" w:hAnsi="Calibri"/>
          <w:sz w:val="22"/>
          <w:szCs w:val="22"/>
        </w:rPr>
      </w:pPr>
      <w:r>
        <w:rPr>
          <w:rFonts w:ascii="Calibri" w:hAnsi="Calibri"/>
          <w:b/>
          <w:i/>
          <w:sz w:val="22"/>
          <w:szCs w:val="22"/>
        </w:rPr>
        <w:t xml:space="preserve">Learning </w:t>
      </w:r>
      <w:r w:rsidR="007B0EF8" w:rsidRPr="007B0EF8">
        <w:rPr>
          <w:rFonts w:ascii="Calibri" w:hAnsi="Calibri"/>
          <w:b/>
          <w:i/>
          <w:sz w:val="22"/>
          <w:szCs w:val="22"/>
        </w:rPr>
        <w:t>&amp; Knowledge Exchange:</w:t>
      </w:r>
      <w:r w:rsidR="007B0EF8" w:rsidRPr="007B0EF8">
        <w:rPr>
          <w:rFonts w:ascii="Calibri" w:hAnsi="Calibri"/>
          <w:sz w:val="22"/>
          <w:szCs w:val="22"/>
        </w:rPr>
        <w:t xml:space="preserve"> led by the Director of International Programs, L</w:t>
      </w:r>
      <w:r w:rsidR="00095578">
        <w:rPr>
          <w:rFonts w:ascii="Calibri" w:hAnsi="Calibri"/>
          <w:sz w:val="22"/>
          <w:szCs w:val="22"/>
        </w:rPr>
        <w:t>&amp;</w:t>
      </w:r>
      <w:r w:rsidR="007B0EF8" w:rsidRPr="007B0EF8">
        <w:rPr>
          <w:rFonts w:ascii="Calibri" w:hAnsi="Calibri"/>
          <w:sz w:val="22"/>
          <w:szCs w:val="22"/>
        </w:rPr>
        <w:t xml:space="preserve">KE will focus primarily </w:t>
      </w:r>
      <w:r w:rsidR="007B0EF8">
        <w:rPr>
          <w:rFonts w:ascii="Calibri" w:hAnsi="Calibri"/>
          <w:sz w:val="22"/>
          <w:szCs w:val="22"/>
        </w:rPr>
        <w:t xml:space="preserve">in FY15 </w:t>
      </w:r>
      <w:r w:rsidR="007B0EF8" w:rsidRPr="007B0EF8">
        <w:rPr>
          <w:rFonts w:ascii="Calibri" w:hAnsi="Calibri"/>
          <w:sz w:val="22"/>
          <w:szCs w:val="22"/>
        </w:rPr>
        <w:t>on facilitating deeper connectivity between partner</w:t>
      </w:r>
      <w:r w:rsidR="003823F8">
        <w:rPr>
          <w:rFonts w:ascii="Calibri" w:hAnsi="Calibri"/>
          <w:sz w:val="22"/>
          <w:szCs w:val="22"/>
        </w:rPr>
        <w:t xml:space="preserve">s in WO's partner network, making </w:t>
      </w:r>
      <w:r w:rsidR="007B0EF8" w:rsidRPr="007B0EF8">
        <w:rPr>
          <w:rFonts w:ascii="Calibri" w:hAnsi="Calibri"/>
          <w:sz w:val="22"/>
          <w:szCs w:val="22"/>
        </w:rPr>
        <w:t xml:space="preserve">components of the WaterPortal </w:t>
      </w:r>
      <w:r w:rsidR="003823F8">
        <w:rPr>
          <w:rFonts w:ascii="Calibri" w:hAnsi="Calibri"/>
          <w:sz w:val="22"/>
          <w:szCs w:val="22"/>
        </w:rPr>
        <w:t>accessible</w:t>
      </w:r>
      <w:r w:rsidR="007B0EF8" w:rsidRPr="007B0EF8">
        <w:rPr>
          <w:rFonts w:ascii="Calibri" w:hAnsi="Calibri"/>
          <w:sz w:val="22"/>
          <w:szCs w:val="22"/>
        </w:rPr>
        <w:t xml:space="preserve"> to partner or</w:t>
      </w:r>
      <w:r w:rsidR="007B0EF8">
        <w:rPr>
          <w:rFonts w:ascii="Calibri" w:hAnsi="Calibri"/>
          <w:sz w:val="22"/>
          <w:szCs w:val="22"/>
        </w:rPr>
        <w:t xml:space="preserve">ganizations, and partner with third </w:t>
      </w:r>
      <w:r w:rsidR="007B0EF8" w:rsidRPr="007B0EF8">
        <w:rPr>
          <w:rFonts w:ascii="Calibri" w:hAnsi="Calibri"/>
          <w:sz w:val="22"/>
          <w:szCs w:val="22"/>
        </w:rPr>
        <w:t>party partner</w:t>
      </w:r>
      <w:r w:rsidR="007B0EF8">
        <w:rPr>
          <w:rFonts w:ascii="Calibri" w:hAnsi="Calibri"/>
          <w:sz w:val="22"/>
          <w:szCs w:val="22"/>
        </w:rPr>
        <w:t>s</w:t>
      </w:r>
      <w:r w:rsidR="007B0EF8" w:rsidRPr="007B0EF8">
        <w:rPr>
          <w:rFonts w:ascii="Calibri" w:hAnsi="Calibri"/>
          <w:sz w:val="22"/>
          <w:szCs w:val="22"/>
        </w:rPr>
        <w:t xml:space="preserve"> to develop a</w:t>
      </w:r>
      <w:r w:rsidR="003823F8">
        <w:rPr>
          <w:rFonts w:ascii="Calibri" w:hAnsi="Calibri"/>
          <w:sz w:val="22"/>
          <w:szCs w:val="22"/>
        </w:rPr>
        <w:t xml:space="preserve"> minimum of one</w:t>
      </w:r>
      <w:r w:rsidR="007B0EF8" w:rsidRPr="007B0EF8">
        <w:rPr>
          <w:rFonts w:ascii="Calibri" w:hAnsi="Calibri"/>
          <w:sz w:val="22"/>
          <w:szCs w:val="22"/>
        </w:rPr>
        <w:t xml:space="preserve"> piece of research or documentation of WaterCredit to help bolster Water.org's evidence base.</w:t>
      </w:r>
      <w:r w:rsidR="007B0EF8">
        <w:rPr>
          <w:rFonts w:ascii="Calibri" w:hAnsi="Calibri"/>
          <w:sz w:val="22"/>
          <w:szCs w:val="22"/>
        </w:rPr>
        <w:t xml:space="preserve"> The latter is a project currently underway with the World Bank’s Water and Sanitation Program led by International Programs with strong collaboration with the Global Advocacy team to ensure the collaboration and product can be leveraged for broader advocacy activities.  </w:t>
      </w:r>
      <w:r w:rsidR="007B0EF8" w:rsidRPr="007B0EF8">
        <w:rPr>
          <w:rFonts w:ascii="Calibri" w:hAnsi="Calibri"/>
          <w:sz w:val="22"/>
          <w:szCs w:val="22"/>
        </w:rPr>
        <w:t xml:space="preserve">The Global Advocacy and IP teams will collaborate closely to prioritize research and data needed to support external outreach and partnerships. As </w:t>
      </w:r>
      <w:r w:rsidR="007B0EF8">
        <w:rPr>
          <w:rFonts w:ascii="Calibri" w:hAnsi="Calibri"/>
          <w:sz w:val="22"/>
          <w:szCs w:val="22"/>
        </w:rPr>
        <w:t>IP</w:t>
      </w:r>
      <w:r w:rsidR="007B0EF8" w:rsidRPr="007B0EF8">
        <w:rPr>
          <w:rFonts w:ascii="Calibri" w:hAnsi="Calibri"/>
          <w:sz w:val="22"/>
          <w:szCs w:val="22"/>
        </w:rPr>
        <w:t xml:space="preserve"> expand</w:t>
      </w:r>
      <w:r w:rsidR="007B0EF8">
        <w:rPr>
          <w:rFonts w:ascii="Calibri" w:hAnsi="Calibri"/>
          <w:sz w:val="22"/>
          <w:szCs w:val="22"/>
        </w:rPr>
        <w:t>s</w:t>
      </w:r>
      <w:r w:rsidR="007B0EF8" w:rsidRPr="007B0EF8">
        <w:rPr>
          <w:rFonts w:ascii="Calibri" w:hAnsi="Calibri"/>
          <w:sz w:val="22"/>
          <w:szCs w:val="22"/>
        </w:rPr>
        <w:t xml:space="preserve"> </w:t>
      </w:r>
      <w:r w:rsidR="007B0EF8">
        <w:rPr>
          <w:rFonts w:ascii="Calibri" w:hAnsi="Calibri"/>
          <w:sz w:val="22"/>
          <w:szCs w:val="22"/>
        </w:rPr>
        <w:t>their</w:t>
      </w:r>
      <w:r w:rsidR="007B0EF8" w:rsidRPr="007B0EF8">
        <w:rPr>
          <w:rFonts w:ascii="Calibri" w:hAnsi="Calibri"/>
          <w:sz w:val="22"/>
          <w:szCs w:val="22"/>
        </w:rPr>
        <w:t xml:space="preserve"> team with new hires in FY15</w:t>
      </w:r>
      <w:r w:rsidR="007B0EF8">
        <w:rPr>
          <w:rFonts w:ascii="Calibri" w:hAnsi="Calibri"/>
          <w:sz w:val="22"/>
          <w:szCs w:val="22"/>
        </w:rPr>
        <w:t xml:space="preserve"> focused on Learning and Knowledge Exchange</w:t>
      </w:r>
      <w:r w:rsidR="007B0EF8" w:rsidRPr="007B0EF8">
        <w:rPr>
          <w:rFonts w:ascii="Calibri" w:hAnsi="Calibri"/>
          <w:sz w:val="22"/>
          <w:szCs w:val="22"/>
        </w:rPr>
        <w:t xml:space="preserve">, the </w:t>
      </w:r>
      <w:r w:rsidR="007B0EF8">
        <w:rPr>
          <w:rFonts w:ascii="Calibri" w:hAnsi="Calibri"/>
          <w:sz w:val="22"/>
          <w:szCs w:val="22"/>
        </w:rPr>
        <w:t>mandate</w:t>
      </w:r>
      <w:r w:rsidR="007B0EF8" w:rsidRPr="007B0EF8">
        <w:rPr>
          <w:rFonts w:ascii="Calibri" w:hAnsi="Calibri"/>
          <w:sz w:val="22"/>
          <w:szCs w:val="22"/>
        </w:rPr>
        <w:t xml:space="preserve"> will expand to include audiences beyond Water.org's partner network </w:t>
      </w:r>
      <w:r w:rsidR="007B0EF8">
        <w:rPr>
          <w:rFonts w:ascii="Calibri" w:hAnsi="Calibri"/>
          <w:sz w:val="22"/>
          <w:szCs w:val="22"/>
        </w:rPr>
        <w:t>and</w:t>
      </w:r>
      <w:r w:rsidR="007B0EF8" w:rsidRPr="007B0EF8">
        <w:rPr>
          <w:rFonts w:ascii="Calibri" w:hAnsi="Calibri"/>
          <w:sz w:val="22"/>
          <w:szCs w:val="22"/>
        </w:rPr>
        <w:t xml:space="preserve"> encompass a broader range of practitioners. </w:t>
      </w:r>
      <w:r w:rsidR="00EB34AA" w:rsidRPr="00EB34AA">
        <w:rPr>
          <w:rFonts w:ascii="Calibri" w:hAnsi="Calibri"/>
          <w:sz w:val="22"/>
          <w:szCs w:val="22"/>
        </w:rPr>
        <w:t xml:space="preserve">Given Water.org’s experience working with microfinance institutions (MFIs) and self-identified strengths in stakeholder engagement, the organization is well placed to </w:t>
      </w:r>
      <w:r w:rsidR="003823F8">
        <w:rPr>
          <w:rFonts w:ascii="Calibri" w:hAnsi="Calibri"/>
          <w:sz w:val="22"/>
          <w:szCs w:val="22"/>
        </w:rPr>
        <w:t xml:space="preserve">serve as a hub of insight and analysis to further ‘make the case’ for </w:t>
      </w:r>
      <w:r w:rsidR="00EB34AA" w:rsidRPr="00EB34AA">
        <w:rPr>
          <w:rFonts w:ascii="Calibri" w:hAnsi="Calibri"/>
          <w:sz w:val="22"/>
          <w:szCs w:val="22"/>
        </w:rPr>
        <w:t xml:space="preserve">WSS financing to MF practitioners using data and evidence-backed analyses based on direct WaterCredit experience. </w:t>
      </w:r>
      <w:r w:rsidR="00EB34AA">
        <w:rPr>
          <w:rFonts w:ascii="Calibri" w:hAnsi="Calibri"/>
          <w:sz w:val="22"/>
          <w:szCs w:val="22"/>
        </w:rPr>
        <w:t xml:space="preserve"> </w:t>
      </w:r>
      <w:r w:rsidR="007B0EF8">
        <w:rPr>
          <w:rFonts w:ascii="Calibri" w:hAnsi="Calibri"/>
          <w:sz w:val="22"/>
          <w:szCs w:val="22"/>
        </w:rPr>
        <w:t xml:space="preserve">The Directors of IP and GA will work closely on scoping the next phase of L&amp;KE </w:t>
      </w:r>
      <w:r w:rsidR="00EB34AA">
        <w:rPr>
          <w:rFonts w:ascii="Calibri" w:hAnsi="Calibri"/>
          <w:sz w:val="22"/>
          <w:szCs w:val="22"/>
        </w:rPr>
        <w:t>that</w:t>
      </w:r>
      <w:r w:rsidR="007B0EF8">
        <w:rPr>
          <w:rFonts w:ascii="Calibri" w:hAnsi="Calibri"/>
          <w:sz w:val="22"/>
          <w:szCs w:val="22"/>
        </w:rPr>
        <w:t xml:space="preserve"> will focus increasingly on external audiences. </w:t>
      </w:r>
      <w:r w:rsidR="003823F8">
        <w:rPr>
          <w:rFonts w:ascii="Calibri" w:hAnsi="Calibri"/>
          <w:sz w:val="22"/>
          <w:szCs w:val="22"/>
        </w:rPr>
        <w:br/>
      </w:r>
    </w:p>
    <w:p w14:paraId="58ADE78C" w14:textId="325B45B7" w:rsidR="0073596D" w:rsidRDefault="007B0EF8" w:rsidP="007B0EF8">
      <w:pPr>
        <w:rPr>
          <w:rFonts w:ascii="Calibri" w:hAnsi="Calibri"/>
          <w:sz w:val="22"/>
          <w:szCs w:val="22"/>
        </w:rPr>
      </w:pPr>
      <w:r>
        <w:rPr>
          <w:rFonts w:ascii="Calibri" w:hAnsi="Calibri"/>
          <w:b/>
          <w:i/>
          <w:sz w:val="22"/>
          <w:szCs w:val="22"/>
        </w:rPr>
        <w:t>Public Affairs, Institutional Partnerships</w:t>
      </w:r>
      <w:r w:rsidR="00744B57">
        <w:rPr>
          <w:rFonts w:ascii="Calibri" w:hAnsi="Calibri"/>
          <w:b/>
          <w:i/>
          <w:sz w:val="22"/>
          <w:szCs w:val="22"/>
        </w:rPr>
        <w:t>, and Policy Advocacy</w:t>
      </w:r>
      <w:r>
        <w:rPr>
          <w:rFonts w:ascii="Calibri" w:hAnsi="Calibri"/>
          <w:b/>
          <w:i/>
          <w:sz w:val="22"/>
          <w:szCs w:val="22"/>
        </w:rPr>
        <w:t xml:space="preserve">: </w:t>
      </w:r>
      <w:r>
        <w:rPr>
          <w:rFonts w:ascii="Calibri" w:hAnsi="Calibri"/>
          <w:sz w:val="22"/>
          <w:szCs w:val="22"/>
        </w:rPr>
        <w:t xml:space="preserve">led by the Director of Strategic Initiatives and Global Advocacy, the team will focus in FY15 on </w:t>
      </w:r>
      <w:r w:rsidR="00EB34AA">
        <w:rPr>
          <w:rFonts w:ascii="Calibri" w:hAnsi="Calibri"/>
          <w:sz w:val="22"/>
          <w:szCs w:val="22"/>
        </w:rPr>
        <w:t xml:space="preserve">continuing to raise awareness for the global water and sanitation crisis, ensuring that it’s placed firmly on the global development agenda </w:t>
      </w:r>
      <w:r w:rsidR="003D4FBE">
        <w:rPr>
          <w:rFonts w:ascii="Calibri" w:hAnsi="Calibri"/>
          <w:sz w:val="22"/>
          <w:szCs w:val="22"/>
        </w:rPr>
        <w:t xml:space="preserve">and </w:t>
      </w:r>
      <w:r w:rsidR="00EB34AA">
        <w:rPr>
          <w:rFonts w:ascii="Calibri" w:hAnsi="Calibri"/>
          <w:sz w:val="22"/>
          <w:szCs w:val="22"/>
        </w:rPr>
        <w:t xml:space="preserve">that WSS Finance is elevated as a unique solution and best practice that should be incorporated into implementation targets. </w:t>
      </w:r>
    </w:p>
    <w:p w14:paraId="5C4C21AD" w14:textId="77777777" w:rsidR="0073596D" w:rsidRDefault="0073596D" w:rsidP="007B0EF8">
      <w:pPr>
        <w:rPr>
          <w:rFonts w:ascii="Calibri" w:hAnsi="Calibri"/>
          <w:sz w:val="22"/>
          <w:szCs w:val="22"/>
        </w:rPr>
      </w:pPr>
    </w:p>
    <w:p w14:paraId="1993DC42" w14:textId="62CB2725" w:rsidR="00EB34AA" w:rsidRDefault="0073596D" w:rsidP="007B0EF8">
      <w:pPr>
        <w:rPr>
          <w:rFonts w:ascii="Calibri" w:hAnsi="Calibri"/>
          <w:sz w:val="22"/>
          <w:szCs w:val="22"/>
        </w:rPr>
      </w:pPr>
      <w:r w:rsidRPr="00F40A48">
        <w:rPr>
          <w:rFonts w:ascii="Calibri" w:hAnsi="Calibri"/>
          <w:i/>
          <w:sz w:val="22"/>
          <w:szCs w:val="22"/>
        </w:rPr>
        <w:t>Public Affairs:</w:t>
      </w:r>
      <w:r>
        <w:rPr>
          <w:rFonts w:ascii="Calibri" w:hAnsi="Calibri"/>
          <w:sz w:val="22"/>
          <w:szCs w:val="22"/>
        </w:rPr>
        <w:t xml:space="preserve"> </w:t>
      </w:r>
      <w:r w:rsidR="00EB34AA">
        <w:rPr>
          <w:rFonts w:ascii="Calibri" w:hAnsi="Calibri"/>
          <w:sz w:val="22"/>
          <w:szCs w:val="22"/>
        </w:rPr>
        <w:t xml:space="preserve">We </w:t>
      </w:r>
      <w:r w:rsidR="00095578">
        <w:rPr>
          <w:rFonts w:ascii="Calibri" w:hAnsi="Calibri"/>
          <w:sz w:val="22"/>
          <w:szCs w:val="22"/>
        </w:rPr>
        <w:t xml:space="preserve">will </w:t>
      </w:r>
      <w:r w:rsidR="00EB34AA">
        <w:rPr>
          <w:rFonts w:ascii="Calibri" w:hAnsi="Calibri"/>
          <w:sz w:val="22"/>
          <w:szCs w:val="22"/>
        </w:rPr>
        <w:t>do this through a mix of strategic public relations</w:t>
      </w:r>
      <w:r w:rsidR="00095578">
        <w:rPr>
          <w:rFonts w:ascii="Calibri" w:hAnsi="Calibri"/>
          <w:sz w:val="22"/>
          <w:szCs w:val="22"/>
        </w:rPr>
        <w:t xml:space="preserve"> outreach</w:t>
      </w:r>
      <w:r w:rsidR="00EB34AA">
        <w:rPr>
          <w:rFonts w:ascii="Calibri" w:hAnsi="Calibri"/>
          <w:sz w:val="22"/>
          <w:szCs w:val="22"/>
        </w:rPr>
        <w:t>, primarily in conjunction with Water.org co-founders, public speaking, external publishing, and other thought leadership activities.  Target audiences include private sector leaders, development/philanthropy/activist influencers, and</w:t>
      </w:r>
      <w:r w:rsidR="00EE6EA1">
        <w:rPr>
          <w:rFonts w:ascii="Calibri" w:hAnsi="Calibri"/>
          <w:sz w:val="22"/>
          <w:szCs w:val="22"/>
        </w:rPr>
        <w:t xml:space="preserve"> often our</w:t>
      </w:r>
      <w:r w:rsidR="00EB34AA">
        <w:rPr>
          <w:rFonts w:ascii="Calibri" w:hAnsi="Calibri"/>
          <w:sz w:val="22"/>
          <w:szCs w:val="22"/>
        </w:rPr>
        <w:t xml:space="preserve"> donors. </w:t>
      </w:r>
      <w:r w:rsidR="00EE6EA1">
        <w:rPr>
          <w:rFonts w:ascii="Calibri" w:hAnsi="Calibri"/>
          <w:sz w:val="22"/>
          <w:szCs w:val="22"/>
        </w:rPr>
        <w:t>It is b</w:t>
      </w:r>
      <w:r w:rsidR="00EB34AA">
        <w:rPr>
          <w:rFonts w:ascii="Calibri" w:hAnsi="Calibri"/>
          <w:sz w:val="22"/>
          <w:szCs w:val="22"/>
        </w:rPr>
        <w:t>y design</w:t>
      </w:r>
      <w:r w:rsidR="00EE6EA1">
        <w:rPr>
          <w:rFonts w:ascii="Calibri" w:hAnsi="Calibri"/>
          <w:sz w:val="22"/>
          <w:szCs w:val="22"/>
        </w:rPr>
        <w:t xml:space="preserve"> that we often prioritize advocacy initiatives that mutually reinforce not only Water.org’s thought leadership but also the team’s</w:t>
      </w:r>
      <w:r w:rsidR="00095578">
        <w:rPr>
          <w:rFonts w:ascii="Calibri" w:hAnsi="Calibri"/>
          <w:sz w:val="22"/>
          <w:szCs w:val="22"/>
        </w:rPr>
        <w:t xml:space="preserve"> </w:t>
      </w:r>
      <w:r w:rsidR="00EB34AA">
        <w:rPr>
          <w:rFonts w:ascii="Calibri" w:hAnsi="Calibri"/>
          <w:sz w:val="22"/>
          <w:szCs w:val="22"/>
        </w:rPr>
        <w:t>development efforts. An example of this is working with the United Nations community to</w:t>
      </w:r>
      <w:r>
        <w:rPr>
          <w:rFonts w:ascii="Calibri" w:hAnsi="Calibri"/>
          <w:sz w:val="22"/>
          <w:szCs w:val="22"/>
        </w:rPr>
        <w:t xml:space="preserve">: </w:t>
      </w:r>
      <w:r w:rsidR="006564B5">
        <w:rPr>
          <w:rFonts w:ascii="Calibri" w:hAnsi="Calibri"/>
          <w:sz w:val="22"/>
          <w:szCs w:val="22"/>
        </w:rPr>
        <w:t>(1</w:t>
      </w:r>
      <w:r>
        <w:rPr>
          <w:rFonts w:ascii="Calibri" w:hAnsi="Calibri"/>
          <w:sz w:val="22"/>
          <w:szCs w:val="22"/>
        </w:rPr>
        <w:t>)</w:t>
      </w:r>
      <w:r w:rsidR="00EB34AA">
        <w:rPr>
          <w:rFonts w:ascii="Calibri" w:hAnsi="Calibri"/>
          <w:sz w:val="22"/>
          <w:szCs w:val="22"/>
        </w:rPr>
        <w:t xml:space="preserve"> advocate for the inclusion of universal access to safe water and ending open defecation as a standalone Post</w:t>
      </w:r>
      <w:r w:rsidR="003D4FBE">
        <w:rPr>
          <w:rFonts w:ascii="Calibri" w:hAnsi="Calibri"/>
          <w:sz w:val="22"/>
          <w:szCs w:val="22"/>
        </w:rPr>
        <w:t>-</w:t>
      </w:r>
      <w:r w:rsidR="00EB34AA">
        <w:rPr>
          <w:rFonts w:ascii="Calibri" w:hAnsi="Calibri"/>
          <w:sz w:val="22"/>
          <w:szCs w:val="22"/>
        </w:rPr>
        <w:t xml:space="preserve">2015 SDG </w:t>
      </w:r>
      <w:r w:rsidR="00095578">
        <w:rPr>
          <w:rFonts w:ascii="Calibri" w:hAnsi="Calibri"/>
          <w:sz w:val="22"/>
          <w:szCs w:val="22"/>
        </w:rPr>
        <w:t xml:space="preserve">and </w:t>
      </w:r>
      <w:r w:rsidR="006564B5">
        <w:rPr>
          <w:rFonts w:ascii="Calibri" w:hAnsi="Calibri"/>
          <w:sz w:val="22"/>
          <w:szCs w:val="22"/>
        </w:rPr>
        <w:t>(2</w:t>
      </w:r>
      <w:r>
        <w:rPr>
          <w:rFonts w:ascii="Calibri" w:hAnsi="Calibri"/>
          <w:sz w:val="22"/>
          <w:szCs w:val="22"/>
        </w:rPr>
        <w:t xml:space="preserve">) </w:t>
      </w:r>
      <w:r w:rsidR="00095578">
        <w:rPr>
          <w:rFonts w:ascii="Calibri" w:hAnsi="Calibri"/>
          <w:sz w:val="22"/>
          <w:szCs w:val="22"/>
        </w:rPr>
        <w:t>to</w:t>
      </w:r>
      <w:r w:rsidR="00EB34AA">
        <w:rPr>
          <w:rFonts w:ascii="Calibri" w:hAnsi="Calibri"/>
          <w:sz w:val="22"/>
          <w:szCs w:val="22"/>
        </w:rPr>
        <w:t xml:space="preserve"> </w:t>
      </w:r>
      <w:r w:rsidR="00095578">
        <w:rPr>
          <w:rFonts w:ascii="Calibri" w:hAnsi="Calibri"/>
          <w:sz w:val="22"/>
          <w:szCs w:val="22"/>
        </w:rPr>
        <w:t xml:space="preserve">incorporate </w:t>
      </w:r>
      <w:r w:rsidR="00EB34AA">
        <w:rPr>
          <w:rFonts w:ascii="Calibri" w:hAnsi="Calibri"/>
          <w:sz w:val="22"/>
          <w:szCs w:val="22"/>
        </w:rPr>
        <w:t>principles and practices of WSS Finance into the Implementation guidelines</w:t>
      </w:r>
      <w:r w:rsidR="00095578">
        <w:rPr>
          <w:rFonts w:ascii="Calibri" w:hAnsi="Calibri"/>
          <w:sz w:val="22"/>
          <w:szCs w:val="22"/>
        </w:rPr>
        <w:t>. These guidelines</w:t>
      </w:r>
      <w:r w:rsidR="00EB34AA">
        <w:rPr>
          <w:rFonts w:ascii="Calibri" w:hAnsi="Calibri"/>
          <w:sz w:val="22"/>
          <w:szCs w:val="22"/>
        </w:rPr>
        <w:t xml:space="preserve"> will roll out in conjunction with the</w:t>
      </w:r>
      <w:r w:rsidR="00F40A48">
        <w:rPr>
          <w:rFonts w:ascii="Calibri" w:hAnsi="Calibri"/>
          <w:sz w:val="22"/>
          <w:szCs w:val="22"/>
        </w:rPr>
        <w:t xml:space="preserve"> new SDG framework in September</w:t>
      </w:r>
      <w:r w:rsidR="00EB34AA">
        <w:rPr>
          <w:rFonts w:ascii="Calibri" w:hAnsi="Calibri"/>
          <w:sz w:val="22"/>
          <w:szCs w:val="22"/>
        </w:rPr>
        <w:t xml:space="preserve"> 2015. Another example is the close collaboration Water.org has pursued with the Clinton Foundation to advocate for a strong focus on safe water access and sanitation. </w:t>
      </w:r>
      <w:r w:rsidR="00095578">
        <w:rPr>
          <w:rFonts w:ascii="Calibri" w:hAnsi="Calibri"/>
          <w:sz w:val="22"/>
          <w:szCs w:val="22"/>
        </w:rPr>
        <w:t>The</w:t>
      </w:r>
      <w:r w:rsidR="00EB34AA">
        <w:rPr>
          <w:rFonts w:ascii="Calibri" w:hAnsi="Calibri"/>
          <w:sz w:val="22"/>
          <w:szCs w:val="22"/>
        </w:rPr>
        <w:t xml:space="preserve"> Foundation’s </w:t>
      </w:r>
      <w:r w:rsidR="00095578">
        <w:rPr>
          <w:rFonts w:ascii="Calibri" w:hAnsi="Calibri"/>
          <w:sz w:val="22"/>
          <w:szCs w:val="22"/>
        </w:rPr>
        <w:t xml:space="preserve">recent </w:t>
      </w:r>
      <w:r w:rsidR="00EB34AA">
        <w:rPr>
          <w:rFonts w:ascii="Calibri" w:hAnsi="Calibri"/>
          <w:sz w:val="22"/>
          <w:szCs w:val="22"/>
        </w:rPr>
        <w:t xml:space="preserve">commitment to </w:t>
      </w:r>
      <w:r w:rsidR="00BD15A1">
        <w:rPr>
          <w:rFonts w:ascii="Calibri" w:hAnsi="Calibri"/>
          <w:sz w:val="22"/>
          <w:szCs w:val="22"/>
        </w:rPr>
        <w:t xml:space="preserve">make </w:t>
      </w:r>
      <w:r w:rsidR="00EB34AA">
        <w:rPr>
          <w:rFonts w:ascii="Calibri" w:hAnsi="Calibri"/>
          <w:sz w:val="22"/>
          <w:szCs w:val="22"/>
        </w:rPr>
        <w:t>the issue one of three priority areas</w:t>
      </w:r>
      <w:r w:rsidR="00EE6EA1">
        <w:rPr>
          <w:rFonts w:ascii="Calibri" w:hAnsi="Calibri"/>
          <w:sz w:val="22"/>
          <w:szCs w:val="22"/>
        </w:rPr>
        <w:t xml:space="preserve"> of its annual CGI meeting</w:t>
      </w:r>
      <w:r w:rsidR="00EB34AA">
        <w:rPr>
          <w:rFonts w:ascii="Calibri" w:hAnsi="Calibri"/>
          <w:sz w:val="22"/>
          <w:szCs w:val="22"/>
        </w:rPr>
        <w:t xml:space="preserve"> </w:t>
      </w:r>
      <w:r w:rsidR="00095578">
        <w:rPr>
          <w:rFonts w:ascii="Calibri" w:hAnsi="Calibri"/>
          <w:sz w:val="22"/>
          <w:szCs w:val="22"/>
        </w:rPr>
        <w:t xml:space="preserve">is a strong proof point of the value of </w:t>
      </w:r>
      <w:r w:rsidR="00BD15A1">
        <w:rPr>
          <w:rFonts w:ascii="Calibri" w:hAnsi="Calibri"/>
          <w:sz w:val="22"/>
          <w:szCs w:val="22"/>
        </w:rPr>
        <w:t xml:space="preserve">such </w:t>
      </w:r>
      <w:r w:rsidR="00095578">
        <w:rPr>
          <w:rFonts w:ascii="Calibri" w:hAnsi="Calibri"/>
          <w:sz w:val="22"/>
          <w:szCs w:val="22"/>
        </w:rPr>
        <w:t xml:space="preserve">advocacy. </w:t>
      </w:r>
      <w:r w:rsidR="00BD15A1">
        <w:rPr>
          <w:rFonts w:ascii="Calibri" w:hAnsi="Calibri"/>
          <w:sz w:val="22"/>
          <w:szCs w:val="22"/>
        </w:rPr>
        <w:t>W</w:t>
      </w:r>
      <w:r w:rsidR="00182C9F">
        <w:rPr>
          <w:rFonts w:ascii="Calibri" w:hAnsi="Calibri"/>
          <w:sz w:val="22"/>
          <w:szCs w:val="22"/>
        </w:rPr>
        <w:t>e</w:t>
      </w:r>
      <w:r w:rsidR="00BD15A1">
        <w:rPr>
          <w:rFonts w:ascii="Calibri" w:hAnsi="Calibri"/>
          <w:sz w:val="22"/>
          <w:szCs w:val="22"/>
        </w:rPr>
        <w:t xml:space="preserve"> are now working</w:t>
      </w:r>
      <w:r w:rsidR="00EB34AA">
        <w:rPr>
          <w:rFonts w:ascii="Calibri" w:hAnsi="Calibri"/>
          <w:sz w:val="22"/>
          <w:szCs w:val="22"/>
        </w:rPr>
        <w:t xml:space="preserve"> </w:t>
      </w:r>
      <w:r w:rsidR="00BD15A1">
        <w:rPr>
          <w:rFonts w:ascii="Calibri" w:hAnsi="Calibri"/>
          <w:sz w:val="22"/>
          <w:szCs w:val="22"/>
        </w:rPr>
        <w:t>with the Foundation</w:t>
      </w:r>
      <w:r w:rsidR="00EB34AA">
        <w:rPr>
          <w:rFonts w:ascii="Calibri" w:hAnsi="Calibri"/>
          <w:sz w:val="22"/>
          <w:szCs w:val="22"/>
        </w:rPr>
        <w:t xml:space="preserve"> to ensure strong “commitments to action” are announced in the 2015 Annual meeting </w:t>
      </w:r>
      <w:r w:rsidR="00F40A48">
        <w:rPr>
          <w:rFonts w:ascii="Calibri" w:hAnsi="Calibri"/>
          <w:sz w:val="22"/>
          <w:szCs w:val="22"/>
        </w:rPr>
        <w:t>that</w:t>
      </w:r>
      <w:r w:rsidR="00EB34AA">
        <w:rPr>
          <w:rFonts w:ascii="Calibri" w:hAnsi="Calibri"/>
          <w:sz w:val="22"/>
          <w:szCs w:val="22"/>
        </w:rPr>
        <w:t xml:space="preserve"> </w:t>
      </w:r>
      <w:r w:rsidR="00BD15A1">
        <w:rPr>
          <w:rFonts w:ascii="Calibri" w:hAnsi="Calibri"/>
          <w:sz w:val="22"/>
          <w:szCs w:val="22"/>
        </w:rPr>
        <w:t xml:space="preserve">will measurably </w:t>
      </w:r>
      <w:r w:rsidR="00EB34AA">
        <w:rPr>
          <w:rFonts w:ascii="Calibri" w:hAnsi="Calibri"/>
          <w:sz w:val="22"/>
          <w:szCs w:val="22"/>
        </w:rPr>
        <w:t xml:space="preserve">demonstrate </w:t>
      </w:r>
      <w:r w:rsidR="00BD15A1">
        <w:rPr>
          <w:rFonts w:ascii="Calibri" w:hAnsi="Calibri"/>
          <w:sz w:val="22"/>
          <w:szCs w:val="22"/>
        </w:rPr>
        <w:t xml:space="preserve">that </w:t>
      </w:r>
      <w:r w:rsidR="00EB34AA">
        <w:rPr>
          <w:rFonts w:ascii="Calibri" w:hAnsi="Calibri"/>
          <w:sz w:val="22"/>
          <w:szCs w:val="22"/>
        </w:rPr>
        <w:t xml:space="preserve">new resources </w:t>
      </w:r>
      <w:r w:rsidR="00BD15A1">
        <w:rPr>
          <w:rFonts w:ascii="Calibri" w:hAnsi="Calibri"/>
          <w:sz w:val="22"/>
          <w:szCs w:val="22"/>
        </w:rPr>
        <w:t xml:space="preserve">have been </w:t>
      </w:r>
      <w:r w:rsidR="00EB34AA">
        <w:rPr>
          <w:rFonts w:ascii="Calibri" w:hAnsi="Calibri"/>
          <w:sz w:val="22"/>
          <w:szCs w:val="22"/>
        </w:rPr>
        <w:t xml:space="preserve">committed to scaling WSS Finance. </w:t>
      </w:r>
    </w:p>
    <w:p w14:paraId="58759BCE" w14:textId="77777777" w:rsidR="00EB34AA" w:rsidRDefault="00EB34AA" w:rsidP="007B0EF8">
      <w:pPr>
        <w:rPr>
          <w:rFonts w:ascii="Calibri" w:hAnsi="Calibri"/>
          <w:sz w:val="22"/>
          <w:szCs w:val="22"/>
        </w:rPr>
      </w:pPr>
    </w:p>
    <w:p w14:paraId="4B527E6A" w14:textId="75AD77F4" w:rsidR="00BD15A1" w:rsidRDefault="0073596D" w:rsidP="00FF1D6A">
      <w:pPr>
        <w:rPr>
          <w:rFonts w:ascii="Calibri" w:hAnsi="Calibri"/>
          <w:sz w:val="22"/>
          <w:szCs w:val="22"/>
        </w:rPr>
      </w:pPr>
      <w:r w:rsidRPr="00F40A48">
        <w:rPr>
          <w:rFonts w:ascii="Calibri" w:hAnsi="Calibri"/>
          <w:i/>
          <w:sz w:val="22"/>
          <w:szCs w:val="22"/>
        </w:rPr>
        <w:t>Institutional Enablers:</w:t>
      </w:r>
      <w:r>
        <w:rPr>
          <w:rFonts w:ascii="Calibri" w:hAnsi="Calibri"/>
          <w:sz w:val="22"/>
          <w:szCs w:val="22"/>
        </w:rPr>
        <w:t xml:space="preserve"> </w:t>
      </w:r>
      <w:r w:rsidR="00EB34AA">
        <w:rPr>
          <w:rFonts w:ascii="Calibri" w:hAnsi="Calibri"/>
          <w:sz w:val="22"/>
          <w:szCs w:val="22"/>
        </w:rPr>
        <w:t>For the first time</w:t>
      </w:r>
      <w:r>
        <w:rPr>
          <w:rFonts w:ascii="Calibri" w:hAnsi="Calibri"/>
          <w:sz w:val="22"/>
          <w:szCs w:val="22"/>
        </w:rPr>
        <w:t>,</w:t>
      </w:r>
      <w:r w:rsidR="00EB34AA">
        <w:rPr>
          <w:rFonts w:ascii="Calibri" w:hAnsi="Calibri"/>
          <w:sz w:val="22"/>
          <w:szCs w:val="22"/>
        </w:rPr>
        <w:t xml:space="preserve"> Water.org will also begin to more formally identify and pursue broad partnerships with what we are calling “enabler” institutions. </w:t>
      </w:r>
      <w:r w:rsidR="00FF1D6A" w:rsidRPr="00FF1D6A">
        <w:rPr>
          <w:rFonts w:ascii="Calibri" w:hAnsi="Calibri"/>
          <w:sz w:val="22"/>
          <w:szCs w:val="22"/>
        </w:rPr>
        <w:t xml:space="preserve">Enablers, as defined by Water.org, are financial institutions, WASH </w:t>
      </w:r>
      <w:r w:rsidR="00F26770">
        <w:rPr>
          <w:rFonts w:ascii="Calibri" w:hAnsi="Calibri"/>
          <w:sz w:val="22"/>
          <w:szCs w:val="22"/>
        </w:rPr>
        <w:t>practitioners</w:t>
      </w:r>
      <w:r w:rsidR="00FF1D6A" w:rsidRPr="00FF1D6A">
        <w:rPr>
          <w:rFonts w:ascii="Calibri" w:hAnsi="Calibri"/>
          <w:sz w:val="22"/>
          <w:szCs w:val="22"/>
        </w:rPr>
        <w:t xml:space="preserve">, and/or policy drivers best equipped, positioned and desirous to support the goal of enabling WaterCredit loans to serve hundreds of millions of people in the coming years. Enablers by definition and design are uniquely positioned relative to government, policy and </w:t>
      </w:r>
      <w:r w:rsidR="00F26770">
        <w:rPr>
          <w:rFonts w:ascii="Calibri" w:hAnsi="Calibri"/>
          <w:sz w:val="22"/>
          <w:szCs w:val="22"/>
        </w:rPr>
        <w:t>resources</w:t>
      </w:r>
      <w:r w:rsidR="00FF1D6A" w:rsidRPr="00FF1D6A">
        <w:rPr>
          <w:rFonts w:ascii="Calibri" w:hAnsi="Calibri"/>
          <w:sz w:val="22"/>
          <w:szCs w:val="22"/>
        </w:rPr>
        <w:t xml:space="preserve"> and are motivated to lessen key barriers or directly unlock the </w:t>
      </w:r>
      <w:r w:rsidR="00F26770">
        <w:rPr>
          <w:rFonts w:ascii="Calibri" w:hAnsi="Calibri"/>
          <w:sz w:val="22"/>
          <w:szCs w:val="22"/>
        </w:rPr>
        <w:t>capital flows for</w:t>
      </w:r>
      <w:r w:rsidR="00FF1D6A" w:rsidRPr="00FF1D6A">
        <w:rPr>
          <w:rFonts w:ascii="Calibri" w:hAnsi="Calibri"/>
          <w:sz w:val="22"/>
          <w:szCs w:val="22"/>
        </w:rPr>
        <w:t xml:space="preserve"> WASH finance—within microfinance or through other channels. </w:t>
      </w:r>
    </w:p>
    <w:p w14:paraId="4648B5FA" w14:textId="77777777" w:rsidR="00BD15A1" w:rsidRDefault="00BD15A1" w:rsidP="00FF1D6A">
      <w:pPr>
        <w:rPr>
          <w:rFonts w:ascii="Calibri" w:hAnsi="Calibri"/>
          <w:sz w:val="22"/>
          <w:szCs w:val="22"/>
        </w:rPr>
      </w:pPr>
    </w:p>
    <w:p w14:paraId="3C336FB9" w14:textId="77777777" w:rsidR="006564B5" w:rsidRDefault="00FF1D6A" w:rsidP="00FF1D6A">
      <w:pPr>
        <w:rPr>
          <w:rFonts w:ascii="Calibri" w:hAnsi="Calibri"/>
          <w:sz w:val="22"/>
          <w:szCs w:val="22"/>
        </w:rPr>
      </w:pPr>
      <w:r w:rsidRPr="00FF1D6A">
        <w:rPr>
          <w:rFonts w:ascii="Calibri" w:hAnsi="Calibri"/>
          <w:sz w:val="22"/>
          <w:szCs w:val="22"/>
        </w:rPr>
        <w:t xml:space="preserve">In 2014, Water.org invested in extensive stakeholder outreach, including interviews with more than 30 practitioners to gauge demand for WaterCredit expertise and identify prospective enablers with interest in potential partnership with Water.org. Through Water.org’s research, </w:t>
      </w:r>
      <w:r>
        <w:rPr>
          <w:rFonts w:ascii="Calibri" w:hAnsi="Calibri"/>
          <w:sz w:val="22"/>
          <w:szCs w:val="22"/>
        </w:rPr>
        <w:t>a short list of</w:t>
      </w:r>
      <w:r w:rsidRPr="00FF1D6A">
        <w:rPr>
          <w:rFonts w:ascii="Calibri" w:hAnsi="Calibri"/>
          <w:sz w:val="22"/>
          <w:szCs w:val="22"/>
        </w:rPr>
        <w:t xml:space="preserve"> </w:t>
      </w:r>
      <w:r>
        <w:rPr>
          <w:rFonts w:ascii="Calibri" w:hAnsi="Calibri"/>
          <w:sz w:val="22"/>
          <w:szCs w:val="22"/>
        </w:rPr>
        <w:t>institutions</w:t>
      </w:r>
      <w:r w:rsidRPr="00FF1D6A">
        <w:rPr>
          <w:rFonts w:ascii="Calibri" w:hAnsi="Calibri"/>
          <w:sz w:val="22"/>
          <w:szCs w:val="22"/>
        </w:rPr>
        <w:t xml:space="preserve"> was identified as prospective enabling partners</w:t>
      </w:r>
      <w:r w:rsidR="00084FF6">
        <w:rPr>
          <w:rFonts w:ascii="Calibri" w:hAnsi="Calibri"/>
          <w:sz w:val="22"/>
          <w:szCs w:val="22"/>
        </w:rPr>
        <w:t>,</w:t>
      </w:r>
      <w:r>
        <w:rPr>
          <w:rFonts w:ascii="Calibri" w:hAnsi="Calibri"/>
          <w:sz w:val="22"/>
          <w:szCs w:val="22"/>
        </w:rPr>
        <w:t xml:space="preserve"> and Water.org</w:t>
      </w:r>
      <w:r w:rsidRPr="00FF1D6A">
        <w:rPr>
          <w:rFonts w:ascii="Calibri" w:hAnsi="Calibri"/>
          <w:sz w:val="22"/>
          <w:szCs w:val="22"/>
        </w:rPr>
        <w:t xml:space="preserve"> has begun preliminary discussions with </w:t>
      </w:r>
      <w:r w:rsidR="00464E72">
        <w:rPr>
          <w:rFonts w:ascii="Calibri" w:hAnsi="Calibri"/>
          <w:sz w:val="22"/>
          <w:szCs w:val="22"/>
        </w:rPr>
        <w:t>two immediate priority partners:</w:t>
      </w:r>
      <w:r>
        <w:rPr>
          <w:rFonts w:ascii="Calibri" w:hAnsi="Calibri"/>
          <w:sz w:val="22"/>
          <w:szCs w:val="22"/>
        </w:rPr>
        <w:t xml:space="preserve"> World Bank’s Global Sanitation and Water Practice Group and </w:t>
      </w:r>
      <w:r w:rsidR="00464E72">
        <w:rPr>
          <w:rFonts w:ascii="Calibri" w:hAnsi="Calibri"/>
          <w:sz w:val="22"/>
          <w:szCs w:val="22"/>
        </w:rPr>
        <w:t xml:space="preserve">Citi Microfinance. </w:t>
      </w:r>
    </w:p>
    <w:p w14:paraId="0EA81861" w14:textId="77777777" w:rsidR="006564B5" w:rsidRDefault="006564B5" w:rsidP="00FF1D6A">
      <w:pPr>
        <w:rPr>
          <w:rFonts w:ascii="Calibri" w:hAnsi="Calibri"/>
          <w:sz w:val="22"/>
          <w:szCs w:val="22"/>
        </w:rPr>
      </w:pPr>
    </w:p>
    <w:p w14:paraId="32E700C8" w14:textId="454CA4EF" w:rsidR="00464E72" w:rsidRDefault="00464E72" w:rsidP="00FF1D6A">
      <w:pPr>
        <w:rPr>
          <w:rFonts w:ascii="Calibri" w:hAnsi="Calibri"/>
          <w:sz w:val="22"/>
          <w:szCs w:val="22"/>
        </w:rPr>
      </w:pPr>
      <w:r>
        <w:rPr>
          <w:rFonts w:ascii="Calibri" w:hAnsi="Calibri"/>
          <w:sz w:val="22"/>
          <w:szCs w:val="22"/>
        </w:rPr>
        <w:t xml:space="preserve">An </w:t>
      </w:r>
      <w:r w:rsidR="00FF1D6A" w:rsidRPr="00FF1D6A">
        <w:rPr>
          <w:rFonts w:ascii="Calibri" w:hAnsi="Calibri"/>
          <w:sz w:val="22"/>
          <w:szCs w:val="22"/>
        </w:rPr>
        <w:t xml:space="preserve">organizational objective in 2015 is to form a strategic partnership with no less than two "Institutional Enablers," influencing policy and practice as a means of scaling WaterCredit.  This objective includes developing a methodology to quantify the number of people served with improved water or sanitation under such partnerships. </w:t>
      </w:r>
      <w:r>
        <w:rPr>
          <w:rFonts w:ascii="Calibri" w:hAnsi="Calibri"/>
          <w:sz w:val="22"/>
          <w:szCs w:val="22"/>
        </w:rPr>
        <w:t>It</w:t>
      </w:r>
      <w:r w:rsidR="006564B5">
        <w:rPr>
          <w:rFonts w:ascii="Calibri" w:hAnsi="Calibri"/>
          <w:sz w:val="22"/>
          <w:szCs w:val="22"/>
        </w:rPr>
        <w:t>’</w:t>
      </w:r>
      <w:r>
        <w:rPr>
          <w:rFonts w:ascii="Calibri" w:hAnsi="Calibri"/>
          <w:sz w:val="22"/>
          <w:szCs w:val="22"/>
        </w:rPr>
        <w:t xml:space="preserve">s important to note that the International Programs team have historically had </w:t>
      </w:r>
      <w:r w:rsidR="00F26770">
        <w:rPr>
          <w:rFonts w:ascii="Calibri" w:hAnsi="Calibri"/>
          <w:sz w:val="22"/>
          <w:szCs w:val="22"/>
        </w:rPr>
        <w:t xml:space="preserve">and led </w:t>
      </w:r>
      <w:r>
        <w:rPr>
          <w:rFonts w:ascii="Calibri" w:hAnsi="Calibri"/>
          <w:sz w:val="22"/>
          <w:szCs w:val="22"/>
        </w:rPr>
        <w:t>many touch points with organizations like the World Bank WSP and Citi Microfinance</w:t>
      </w:r>
      <w:r w:rsidR="00FF25B3">
        <w:rPr>
          <w:rFonts w:ascii="Calibri" w:hAnsi="Calibri"/>
          <w:sz w:val="22"/>
          <w:szCs w:val="22"/>
        </w:rPr>
        <w:t>. We</w:t>
      </w:r>
      <w:r>
        <w:rPr>
          <w:rFonts w:ascii="Calibri" w:hAnsi="Calibri"/>
          <w:sz w:val="22"/>
          <w:szCs w:val="22"/>
        </w:rPr>
        <w:t xml:space="preserve"> anticipate that these connections will continue. The </w:t>
      </w:r>
      <w:r w:rsidR="00F26770">
        <w:rPr>
          <w:rFonts w:ascii="Calibri" w:hAnsi="Calibri"/>
          <w:sz w:val="22"/>
          <w:szCs w:val="22"/>
        </w:rPr>
        <w:t>rationale</w:t>
      </w:r>
      <w:r>
        <w:rPr>
          <w:rFonts w:ascii="Calibri" w:hAnsi="Calibri"/>
          <w:sz w:val="22"/>
          <w:szCs w:val="22"/>
        </w:rPr>
        <w:t xml:space="preserve"> for establis</w:t>
      </w:r>
      <w:r w:rsidR="00F26770">
        <w:rPr>
          <w:rFonts w:ascii="Calibri" w:hAnsi="Calibri"/>
          <w:sz w:val="22"/>
          <w:szCs w:val="22"/>
        </w:rPr>
        <w:t>hing a more formal function to lead</w:t>
      </w:r>
      <w:r>
        <w:rPr>
          <w:rFonts w:ascii="Calibri" w:hAnsi="Calibri"/>
          <w:sz w:val="22"/>
          <w:szCs w:val="22"/>
        </w:rPr>
        <w:t xml:space="preserve"> institutional partnerships </w:t>
      </w:r>
      <w:r w:rsidR="00F26770">
        <w:rPr>
          <w:rFonts w:ascii="Calibri" w:hAnsi="Calibri"/>
          <w:sz w:val="22"/>
          <w:szCs w:val="22"/>
        </w:rPr>
        <w:t xml:space="preserve">is to (1) develop partnerships </w:t>
      </w:r>
      <w:r w:rsidR="00FF25B3">
        <w:rPr>
          <w:rFonts w:ascii="Calibri" w:hAnsi="Calibri"/>
          <w:sz w:val="22"/>
          <w:szCs w:val="22"/>
        </w:rPr>
        <w:t xml:space="preserve">first </w:t>
      </w:r>
      <w:r w:rsidR="00F26770">
        <w:rPr>
          <w:rFonts w:ascii="Calibri" w:hAnsi="Calibri"/>
          <w:sz w:val="22"/>
          <w:szCs w:val="22"/>
        </w:rPr>
        <w:t>from the perspective of advocacy</w:t>
      </w:r>
      <w:r w:rsidR="00FF25B3">
        <w:rPr>
          <w:rFonts w:ascii="Calibri" w:hAnsi="Calibri"/>
          <w:sz w:val="22"/>
          <w:szCs w:val="22"/>
        </w:rPr>
        <w:t xml:space="preserve"> that </w:t>
      </w:r>
      <w:r w:rsidR="00F26770">
        <w:rPr>
          <w:rFonts w:ascii="Calibri" w:hAnsi="Calibri"/>
          <w:sz w:val="22"/>
          <w:szCs w:val="22"/>
        </w:rPr>
        <w:t>enabl</w:t>
      </w:r>
      <w:r w:rsidR="00FF25B3">
        <w:rPr>
          <w:rFonts w:ascii="Calibri" w:hAnsi="Calibri"/>
          <w:sz w:val="22"/>
          <w:szCs w:val="22"/>
        </w:rPr>
        <w:t>es</w:t>
      </w:r>
      <w:r w:rsidR="00F26770">
        <w:rPr>
          <w:rFonts w:ascii="Calibri" w:hAnsi="Calibri"/>
          <w:sz w:val="22"/>
          <w:szCs w:val="22"/>
        </w:rPr>
        <w:t xml:space="preserve"> scaling of WC broadly beyond Water.org and (2) ensure that Water.org can </w:t>
      </w:r>
      <w:r w:rsidR="00EE6EA1">
        <w:rPr>
          <w:rFonts w:ascii="Calibri" w:hAnsi="Calibri"/>
          <w:sz w:val="22"/>
          <w:szCs w:val="22"/>
        </w:rPr>
        <w:t xml:space="preserve">optimize </w:t>
      </w:r>
      <w:r w:rsidR="00F26770">
        <w:rPr>
          <w:rFonts w:ascii="Calibri" w:hAnsi="Calibri"/>
          <w:sz w:val="22"/>
          <w:szCs w:val="22"/>
        </w:rPr>
        <w:t xml:space="preserve">complex partnerships successfully by resourcing them with a central, coordinating function. This does not imply or </w:t>
      </w:r>
      <w:r w:rsidR="00F26770" w:rsidRPr="00F26770">
        <w:rPr>
          <w:rFonts w:ascii="Calibri" w:hAnsi="Calibri"/>
          <w:sz w:val="22"/>
          <w:szCs w:val="22"/>
        </w:rPr>
        <w:t xml:space="preserve">necessitate “sole ownership” by Advocacy of the Enabler partnership or </w:t>
      </w:r>
      <w:r w:rsidR="008B0D39">
        <w:rPr>
          <w:rFonts w:ascii="Calibri" w:hAnsi="Calibri"/>
          <w:sz w:val="22"/>
          <w:szCs w:val="22"/>
        </w:rPr>
        <w:t xml:space="preserve">of </w:t>
      </w:r>
      <w:r w:rsidR="00F26770" w:rsidRPr="00F26770">
        <w:rPr>
          <w:rFonts w:ascii="Calibri" w:hAnsi="Calibri"/>
          <w:sz w:val="22"/>
          <w:szCs w:val="22"/>
        </w:rPr>
        <w:t>its productivity</w:t>
      </w:r>
      <w:r w:rsidR="008B0D39">
        <w:rPr>
          <w:rFonts w:ascii="Calibri" w:hAnsi="Calibri"/>
          <w:sz w:val="22"/>
          <w:szCs w:val="22"/>
        </w:rPr>
        <w:t xml:space="preserve">. </w:t>
      </w:r>
      <w:r w:rsidR="00F26770" w:rsidRPr="00F26770">
        <w:rPr>
          <w:rFonts w:ascii="Calibri" w:hAnsi="Calibri"/>
          <w:sz w:val="22"/>
          <w:szCs w:val="22"/>
        </w:rPr>
        <w:t xml:space="preserve"> </w:t>
      </w:r>
      <w:r w:rsidR="008B0D39">
        <w:rPr>
          <w:rFonts w:ascii="Calibri" w:hAnsi="Calibri"/>
          <w:sz w:val="22"/>
          <w:szCs w:val="22"/>
        </w:rPr>
        <w:t>R</w:t>
      </w:r>
      <w:r w:rsidR="00F26770" w:rsidRPr="00F26770">
        <w:rPr>
          <w:rFonts w:ascii="Calibri" w:hAnsi="Calibri"/>
          <w:sz w:val="22"/>
          <w:szCs w:val="22"/>
        </w:rPr>
        <w:t>ather</w:t>
      </w:r>
      <w:r w:rsidR="008B0D39">
        <w:rPr>
          <w:rFonts w:ascii="Calibri" w:hAnsi="Calibri"/>
          <w:sz w:val="22"/>
          <w:szCs w:val="22"/>
        </w:rPr>
        <w:t>, it</w:t>
      </w:r>
      <w:r w:rsidR="00F26770" w:rsidRPr="00F26770">
        <w:rPr>
          <w:rFonts w:ascii="Calibri" w:hAnsi="Calibri"/>
          <w:sz w:val="22"/>
          <w:szCs w:val="22"/>
        </w:rPr>
        <w:t xml:space="preserve"> assigns to Advocacy the responsibility for managing the partnership cooperation process (internal and external) ov</w:t>
      </w:r>
      <w:r w:rsidR="00F26770">
        <w:rPr>
          <w:rFonts w:ascii="Calibri" w:hAnsi="Calibri"/>
          <w:sz w:val="22"/>
          <w:szCs w:val="22"/>
        </w:rPr>
        <w:t xml:space="preserve">er the duration of the partnership.  This means that one partnership may require multiple points of intersection—a shared piece of research, a WaterCredit Advisory Services engagement, </w:t>
      </w:r>
      <w:r w:rsidR="008B0D39">
        <w:rPr>
          <w:rFonts w:ascii="Calibri" w:hAnsi="Calibri"/>
          <w:sz w:val="22"/>
          <w:szCs w:val="22"/>
        </w:rPr>
        <w:t xml:space="preserve">collaboration </w:t>
      </w:r>
      <w:r w:rsidR="00F26770">
        <w:rPr>
          <w:rFonts w:ascii="Calibri" w:hAnsi="Calibri"/>
          <w:sz w:val="22"/>
          <w:szCs w:val="22"/>
        </w:rPr>
        <w:t>around program implementation, partner</w:t>
      </w:r>
      <w:r w:rsidR="008B0D39">
        <w:rPr>
          <w:rFonts w:ascii="Calibri" w:hAnsi="Calibri"/>
          <w:sz w:val="22"/>
          <w:szCs w:val="22"/>
        </w:rPr>
        <w:t>ing</w:t>
      </w:r>
      <w:r w:rsidR="00F26770">
        <w:rPr>
          <w:rFonts w:ascii="Calibri" w:hAnsi="Calibri"/>
          <w:sz w:val="22"/>
          <w:szCs w:val="22"/>
        </w:rPr>
        <w:t xml:space="preserve"> on public affairs or policy activities, etc. The lead for institutional partnerships will serve as a lead on partnership strategy and be accountable for successful and often cross-functional execution. </w:t>
      </w:r>
    </w:p>
    <w:p w14:paraId="6315D56A" w14:textId="77777777" w:rsidR="00F26770" w:rsidRDefault="00F26770" w:rsidP="00FF1D6A">
      <w:pPr>
        <w:rPr>
          <w:rFonts w:ascii="Calibri" w:hAnsi="Calibri"/>
          <w:sz w:val="22"/>
          <w:szCs w:val="22"/>
        </w:rPr>
      </w:pPr>
    </w:p>
    <w:p w14:paraId="57A93EC4" w14:textId="654A3D37" w:rsidR="00F26770" w:rsidRDefault="00D81C04" w:rsidP="00FF1D6A">
      <w:pPr>
        <w:rPr>
          <w:rFonts w:ascii="Calibri" w:hAnsi="Calibri"/>
          <w:sz w:val="22"/>
          <w:szCs w:val="22"/>
        </w:rPr>
      </w:pPr>
      <w:r w:rsidRPr="00F40A48">
        <w:rPr>
          <w:rFonts w:ascii="Calibri" w:hAnsi="Calibri"/>
          <w:i/>
          <w:sz w:val="22"/>
          <w:szCs w:val="22"/>
        </w:rPr>
        <w:t>Policy Advocacy:</w:t>
      </w:r>
      <w:r>
        <w:rPr>
          <w:rFonts w:ascii="Calibri" w:hAnsi="Calibri"/>
          <w:sz w:val="22"/>
          <w:szCs w:val="22"/>
        </w:rPr>
        <w:t xml:space="preserve"> </w:t>
      </w:r>
      <w:r w:rsidR="00F26770">
        <w:rPr>
          <w:rFonts w:ascii="Calibri" w:hAnsi="Calibri"/>
          <w:sz w:val="22"/>
          <w:szCs w:val="22"/>
        </w:rPr>
        <w:t xml:space="preserve">Also new to Water.org in FY15 is the organization’s entry into policy advocacy in a more direct manner.  Given Water.org’s footprint and experience, the organization will maintain a focus on supporting USG policy advocacy as needed but </w:t>
      </w:r>
      <w:r w:rsidR="00F40A48">
        <w:rPr>
          <w:rFonts w:ascii="Calibri" w:hAnsi="Calibri"/>
          <w:sz w:val="22"/>
          <w:szCs w:val="22"/>
        </w:rPr>
        <w:t xml:space="preserve">also </w:t>
      </w:r>
      <w:r w:rsidR="00F26770">
        <w:rPr>
          <w:rFonts w:ascii="Calibri" w:hAnsi="Calibri"/>
          <w:sz w:val="22"/>
          <w:szCs w:val="22"/>
        </w:rPr>
        <w:t>focus on supporting an enabling environment</w:t>
      </w:r>
      <w:r w:rsidR="00F40A48">
        <w:rPr>
          <w:rFonts w:ascii="Calibri" w:hAnsi="Calibri"/>
          <w:sz w:val="22"/>
          <w:szCs w:val="22"/>
        </w:rPr>
        <w:t xml:space="preserve"> for Water.org’s work in countries where we operate.  </w:t>
      </w:r>
      <w:r w:rsidR="00F26770">
        <w:rPr>
          <w:rFonts w:ascii="Calibri" w:hAnsi="Calibri"/>
          <w:sz w:val="22"/>
          <w:szCs w:val="22"/>
        </w:rPr>
        <w:t xml:space="preserve">In FY15, Water.org has prioritized India, Ethiopia and Indonesia </w:t>
      </w:r>
      <w:r w:rsidR="007E2AC8">
        <w:rPr>
          <w:rFonts w:ascii="Calibri" w:hAnsi="Calibri"/>
          <w:sz w:val="22"/>
          <w:szCs w:val="22"/>
        </w:rPr>
        <w:t xml:space="preserve">(in that order) </w:t>
      </w:r>
      <w:r w:rsidR="00F26770">
        <w:rPr>
          <w:rFonts w:ascii="Calibri" w:hAnsi="Calibri"/>
          <w:sz w:val="22"/>
          <w:szCs w:val="22"/>
        </w:rPr>
        <w:t xml:space="preserve">for piloting </w:t>
      </w:r>
      <w:r w:rsidR="007E2AC8">
        <w:rPr>
          <w:rFonts w:ascii="Calibri" w:hAnsi="Calibri"/>
          <w:sz w:val="22"/>
          <w:szCs w:val="22"/>
        </w:rPr>
        <w:t xml:space="preserve">dedicated policy advocacy activities.  In FY15 Water.org will hire a full time lead for policy advocacy in India to report directly to the Director of Strategic Initiatives and Global Advocacy with a dotted line to the Country Director. In Ethiopia and Indonesia, based on current projections that the level of effort required will be less than </w:t>
      </w:r>
      <w:r w:rsidR="00744B57">
        <w:rPr>
          <w:rFonts w:ascii="Calibri" w:hAnsi="Calibri"/>
          <w:sz w:val="22"/>
          <w:szCs w:val="22"/>
        </w:rPr>
        <w:t>full</w:t>
      </w:r>
      <w:r w:rsidR="007E2AC8">
        <w:rPr>
          <w:rFonts w:ascii="Calibri" w:hAnsi="Calibri"/>
          <w:sz w:val="22"/>
          <w:szCs w:val="22"/>
        </w:rPr>
        <w:t xml:space="preserve"> time, individuals which focus on policy advocacy in those countries will have a dotted line to the Director of Advocacy.  This structure will enable Water.org to ensure global continuity of advocacy efforts </w:t>
      </w:r>
      <w:r w:rsidR="00C66FCA">
        <w:rPr>
          <w:rFonts w:ascii="Calibri" w:hAnsi="Calibri"/>
          <w:sz w:val="22"/>
          <w:szCs w:val="22"/>
        </w:rPr>
        <w:t>while allowing flexibility</w:t>
      </w:r>
      <w:r w:rsidR="007E2AC8">
        <w:rPr>
          <w:rFonts w:ascii="Calibri" w:hAnsi="Calibri"/>
          <w:sz w:val="22"/>
          <w:szCs w:val="22"/>
        </w:rPr>
        <w:t xml:space="preserve"> for local adaptation and execution. Chaired by the Director of Global Advocacy, quarterly meetings across countries will enable cross team and country learning. </w:t>
      </w:r>
    </w:p>
    <w:p w14:paraId="12D9B754" w14:textId="77777777" w:rsidR="00F26770" w:rsidRPr="00FF1D6A" w:rsidRDefault="00F26770" w:rsidP="00FF1D6A">
      <w:pPr>
        <w:rPr>
          <w:rFonts w:ascii="Calibri" w:hAnsi="Calibri"/>
          <w:sz w:val="22"/>
          <w:szCs w:val="22"/>
        </w:rPr>
      </w:pPr>
    </w:p>
    <w:p w14:paraId="455AC7FD" w14:textId="6C1B65C2" w:rsidR="007B0EF8" w:rsidRDefault="007E2AC8" w:rsidP="007B0EF8">
      <w:pPr>
        <w:rPr>
          <w:rFonts w:ascii="Calibri" w:hAnsi="Calibri"/>
          <w:sz w:val="22"/>
          <w:szCs w:val="22"/>
        </w:rPr>
      </w:pPr>
      <w:r>
        <w:rPr>
          <w:rFonts w:ascii="Calibri" w:hAnsi="Calibri"/>
          <w:sz w:val="22"/>
          <w:szCs w:val="22"/>
        </w:rPr>
        <w:t xml:space="preserve">In FY15, global advocacy efforts are focused on </w:t>
      </w:r>
      <w:r w:rsidR="007B0EF8">
        <w:rPr>
          <w:rFonts w:ascii="Calibri" w:hAnsi="Calibri"/>
          <w:sz w:val="22"/>
          <w:szCs w:val="22"/>
        </w:rPr>
        <w:t xml:space="preserve">achieving the following </w:t>
      </w:r>
      <w:r w:rsidR="00C66FCA">
        <w:rPr>
          <w:rFonts w:ascii="Calibri" w:hAnsi="Calibri"/>
          <w:sz w:val="22"/>
          <w:szCs w:val="22"/>
        </w:rPr>
        <w:t>measurable goals</w:t>
      </w:r>
      <w:r w:rsidR="007B0EF8">
        <w:rPr>
          <w:rFonts w:ascii="Calibri" w:hAnsi="Calibri"/>
          <w:sz w:val="22"/>
          <w:szCs w:val="22"/>
        </w:rPr>
        <w:t xml:space="preserve">: </w:t>
      </w:r>
    </w:p>
    <w:p w14:paraId="46B710C6" w14:textId="721BAA33" w:rsidR="007B0EF8" w:rsidRDefault="007B0EF8" w:rsidP="007B0EF8">
      <w:pPr>
        <w:pStyle w:val="ListParagraph"/>
        <w:numPr>
          <w:ilvl w:val="0"/>
          <w:numId w:val="8"/>
        </w:numPr>
        <w:rPr>
          <w:rFonts w:ascii="Calibri" w:hAnsi="Calibri"/>
          <w:sz w:val="22"/>
          <w:szCs w:val="22"/>
        </w:rPr>
      </w:pPr>
      <w:r w:rsidRPr="007B0EF8">
        <w:rPr>
          <w:rFonts w:ascii="Calibri" w:hAnsi="Calibri"/>
          <w:sz w:val="22"/>
          <w:szCs w:val="22"/>
        </w:rPr>
        <w:t xml:space="preserve">Collaborate with M&amp;E and </w:t>
      </w:r>
      <w:r w:rsidR="00C66FCA">
        <w:rPr>
          <w:rFonts w:ascii="Calibri" w:hAnsi="Calibri"/>
          <w:sz w:val="22"/>
          <w:szCs w:val="22"/>
        </w:rPr>
        <w:t>L&amp;KE</w:t>
      </w:r>
      <w:r w:rsidR="00C66FCA" w:rsidRPr="007B0EF8">
        <w:rPr>
          <w:rFonts w:ascii="Calibri" w:hAnsi="Calibri"/>
          <w:sz w:val="22"/>
          <w:szCs w:val="22"/>
        </w:rPr>
        <w:t xml:space="preserve"> </w:t>
      </w:r>
      <w:r w:rsidRPr="007B0EF8">
        <w:rPr>
          <w:rFonts w:ascii="Calibri" w:hAnsi="Calibri"/>
          <w:sz w:val="22"/>
          <w:szCs w:val="22"/>
        </w:rPr>
        <w:t>teams to develop partnership materials that outline</w:t>
      </w:r>
      <w:r>
        <w:rPr>
          <w:rFonts w:ascii="Calibri" w:hAnsi="Calibri"/>
          <w:sz w:val="22"/>
          <w:szCs w:val="22"/>
        </w:rPr>
        <w:t xml:space="preserve"> </w:t>
      </w:r>
      <w:r w:rsidRPr="007B0EF8">
        <w:rPr>
          <w:rFonts w:ascii="Calibri" w:hAnsi="Calibri"/>
          <w:sz w:val="22"/>
          <w:szCs w:val="22"/>
        </w:rPr>
        <w:t>the evidence base to promote WSS financing at B</w:t>
      </w:r>
      <w:r>
        <w:rPr>
          <w:rFonts w:ascii="Calibri" w:hAnsi="Calibri"/>
          <w:sz w:val="22"/>
          <w:szCs w:val="22"/>
        </w:rPr>
        <w:t>OP among influencers/enablers.</w:t>
      </w:r>
    </w:p>
    <w:p w14:paraId="780B49ED" w14:textId="77777777" w:rsidR="007B0EF8" w:rsidRPr="007B0EF8" w:rsidRDefault="007B0EF8" w:rsidP="007B0EF8">
      <w:pPr>
        <w:pStyle w:val="ListParagraph"/>
        <w:numPr>
          <w:ilvl w:val="0"/>
          <w:numId w:val="8"/>
        </w:numPr>
        <w:rPr>
          <w:rFonts w:ascii="Calibri" w:hAnsi="Calibri"/>
          <w:sz w:val="22"/>
          <w:szCs w:val="22"/>
        </w:rPr>
      </w:pPr>
      <w:r>
        <w:rPr>
          <w:rFonts w:ascii="Calibri" w:hAnsi="Calibri"/>
          <w:sz w:val="22"/>
          <w:szCs w:val="22"/>
        </w:rPr>
        <w:t>D</w:t>
      </w:r>
      <w:r w:rsidRPr="007B0EF8">
        <w:rPr>
          <w:rFonts w:ascii="Calibri" w:hAnsi="Calibri"/>
          <w:sz w:val="22"/>
          <w:szCs w:val="22"/>
        </w:rPr>
        <w:t>raw</w:t>
      </w:r>
      <w:r>
        <w:rPr>
          <w:rFonts w:ascii="Calibri" w:hAnsi="Calibri"/>
          <w:sz w:val="22"/>
          <w:szCs w:val="22"/>
        </w:rPr>
        <w:t xml:space="preserve"> </w:t>
      </w:r>
      <w:r w:rsidRPr="007B0EF8">
        <w:rPr>
          <w:rFonts w:ascii="Calibri" w:hAnsi="Calibri"/>
          <w:sz w:val="22"/>
          <w:szCs w:val="22"/>
        </w:rPr>
        <w:t xml:space="preserve">on Water.org’s </w:t>
      </w:r>
      <w:r>
        <w:rPr>
          <w:rFonts w:ascii="Calibri" w:hAnsi="Calibri"/>
          <w:sz w:val="22"/>
          <w:szCs w:val="22"/>
        </w:rPr>
        <w:t>WaterCredit</w:t>
      </w:r>
      <w:r w:rsidRPr="007B0EF8">
        <w:rPr>
          <w:rFonts w:ascii="Calibri" w:hAnsi="Calibri"/>
          <w:sz w:val="22"/>
          <w:szCs w:val="22"/>
        </w:rPr>
        <w:t xml:space="preserve"> experience to engage no less than two strategic </w:t>
      </w:r>
      <w:r>
        <w:rPr>
          <w:rFonts w:ascii="Calibri" w:hAnsi="Calibri"/>
          <w:sz w:val="22"/>
          <w:szCs w:val="22"/>
        </w:rPr>
        <w:t xml:space="preserve">institutional partners and </w:t>
      </w:r>
      <w:r w:rsidRPr="007B0EF8">
        <w:rPr>
          <w:rFonts w:ascii="Calibri" w:hAnsi="Calibri"/>
          <w:sz w:val="22"/>
          <w:szCs w:val="22"/>
        </w:rPr>
        <w:t>develop a</w:t>
      </w:r>
      <w:r>
        <w:rPr>
          <w:rFonts w:ascii="Calibri" w:hAnsi="Calibri"/>
          <w:sz w:val="22"/>
          <w:szCs w:val="22"/>
        </w:rPr>
        <w:t xml:space="preserve"> </w:t>
      </w:r>
      <w:r w:rsidRPr="007B0EF8">
        <w:rPr>
          <w:rFonts w:ascii="Calibri" w:hAnsi="Calibri"/>
          <w:sz w:val="22"/>
          <w:szCs w:val="22"/>
        </w:rPr>
        <w:t>tool that can aid WO to evaluate the impact of prospective partnerships and measure the</w:t>
      </w:r>
      <w:r>
        <w:rPr>
          <w:rFonts w:ascii="Calibri" w:hAnsi="Calibri"/>
          <w:sz w:val="22"/>
          <w:szCs w:val="22"/>
        </w:rPr>
        <w:t xml:space="preserve"> </w:t>
      </w:r>
      <w:r w:rsidRPr="007B0EF8">
        <w:rPr>
          <w:rFonts w:ascii="Calibri" w:hAnsi="Calibri"/>
          <w:sz w:val="22"/>
          <w:szCs w:val="22"/>
        </w:rPr>
        <w:t>impact of those partnerships. The long-term goal is to undertake partnerships in a way</w:t>
      </w:r>
      <w:r>
        <w:rPr>
          <w:rFonts w:ascii="Calibri" w:hAnsi="Calibri"/>
          <w:sz w:val="22"/>
          <w:szCs w:val="22"/>
        </w:rPr>
        <w:t xml:space="preserve"> </w:t>
      </w:r>
      <w:r w:rsidRPr="007B0EF8">
        <w:rPr>
          <w:rFonts w:ascii="Calibri" w:hAnsi="Calibri"/>
          <w:sz w:val="22"/>
          <w:szCs w:val="22"/>
        </w:rPr>
        <w:t>that can lead to Water.org approach that can reach 50M people by 2020.</w:t>
      </w:r>
    </w:p>
    <w:p w14:paraId="64200CAB" w14:textId="77777777" w:rsidR="007B0EF8" w:rsidRPr="007B0EF8" w:rsidRDefault="007B0EF8" w:rsidP="007B0EF8">
      <w:pPr>
        <w:pStyle w:val="ListParagraph"/>
        <w:numPr>
          <w:ilvl w:val="0"/>
          <w:numId w:val="8"/>
        </w:numPr>
        <w:rPr>
          <w:rFonts w:ascii="Calibri" w:hAnsi="Calibri"/>
          <w:sz w:val="22"/>
          <w:szCs w:val="22"/>
        </w:rPr>
      </w:pPr>
      <w:r>
        <w:rPr>
          <w:rFonts w:ascii="Calibri" w:hAnsi="Calibri"/>
          <w:sz w:val="22"/>
          <w:szCs w:val="22"/>
        </w:rPr>
        <w:t>Build plan, team, and cross-</w:t>
      </w:r>
      <w:r w:rsidRPr="007B0EF8">
        <w:rPr>
          <w:rFonts w:ascii="Calibri" w:hAnsi="Calibri"/>
          <w:sz w:val="22"/>
          <w:szCs w:val="22"/>
        </w:rPr>
        <w:t>functional alignment to support and execute the formation of</w:t>
      </w:r>
      <w:r>
        <w:rPr>
          <w:rFonts w:ascii="Calibri" w:hAnsi="Calibri"/>
          <w:sz w:val="22"/>
          <w:szCs w:val="22"/>
        </w:rPr>
        <w:t xml:space="preserve"> </w:t>
      </w:r>
      <w:r w:rsidRPr="007B0EF8">
        <w:rPr>
          <w:rFonts w:ascii="Calibri" w:hAnsi="Calibri"/>
          <w:sz w:val="22"/>
          <w:szCs w:val="22"/>
        </w:rPr>
        <w:t>an institutional partnerships strategy and pub</w:t>
      </w:r>
      <w:r>
        <w:rPr>
          <w:rFonts w:ascii="Calibri" w:hAnsi="Calibri"/>
          <w:sz w:val="22"/>
          <w:szCs w:val="22"/>
        </w:rPr>
        <w:t>lic affairs activities for FY15.</w:t>
      </w:r>
    </w:p>
    <w:p w14:paraId="3C92FAD3" w14:textId="77777777" w:rsidR="00744B57" w:rsidRDefault="007B0EF8" w:rsidP="007B0EF8">
      <w:pPr>
        <w:pStyle w:val="ListParagraph"/>
        <w:numPr>
          <w:ilvl w:val="0"/>
          <w:numId w:val="8"/>
        </w:numPr>
        <w:rPr>
          <w:rFonts w:ascii="Calibri" w:hAnsi="Calibri"/>
          <w:sz w:val="22"/>
          <w:szCs w:val="22"/>
        </w:rPr>
      </w:pPr>
      <w:r w:rsidRPr="007B0EF8">
        <w:rPr>
          <w:rFonts w:ascii="Calibri" w:hAnsi="Calibri"/>
          <w:sz w:val="22"/>
          <w:szCs w:val="22"/>
        </w:rPr>
        <w:t>Support the development of a 3-5 year India Strategy, specifically contributing an in</w:t>
      </w:r>
      <w:r>
        <w:rPr>
          <w:rFonts w:ascii="Calibri" w:hAnsi="Calibri"/>
          <w:sz w:val="22"/>
          <w:szCs w:val="22"/>
        </w:rPr>
        <w:t>-</w:t>
      </w:r>
      <w:r w:rsidRPr="007B0EF8">
        <w:rPr>
          <w:rFonts w:ascii="Calibri" w:hAnsi="Calibri"/>
          <w:sz w:val="22"/>
          <w:szCs w:val="22"/>
        </w:rPr>
        <w:t>country</w:t>
      </w:r>
      <w:r>
        <w:rPr>
          <w:rFonts w:ascii="Calibri" w:hAnsi="Calibri"/>
          <w:sz w:val="22"/>
          <w:szCs w:val="22"/>
        </w:rPr>
        <w:t xml:space="preserve"> </w:t>
      </w:r>
      <w:r w:rsidRPr="007B0EF8">
        <w:rPr>
          <w:rFonts w:ascii="Calibri" w:hAnsi="Calibri"/>
          <w:sz w:val="22"/>
          <w:szCs w:val="22"/>
        </w:rPr>
        <w:t>advocacy strategy for India to be activated in 2HFY15</w:t>
      </w:r>
      <w:r>
        <w:rPr>
          <w:rFonts w:ascii="Calibri" w:hAnsi="Calibri"/>
          <w:sz w:val="22"/>
          <w:szCs w:val="22"/>
        </w:rPr>
        <w:t xml:space="preserve">. </w:t>
      </w:r>
    </w:p>
    <w:p w14:paraId="2CF2AB3B" w14:textId="77777777" w:rsidR="00744B57" w:rsidRDefault="00744B57" w:rsidP="00744B57">
      <w:pPr>
        <w:rPr>
          <w:rFonts w:ascii="Calibri" w:hAnsi="Calibri"/>
          <w:b/>
          <w:sz w:val="22"/>
          <w:szCs w:val="22"/>
          <w:u w:val="single"/>
        </w:rPr>
      </w:pPr>
    </w:p>
    <w:p w14:paraId="2F2BBFF4" w14:textId="13843069" w:rsidR="00744B57" w:rsidRPr="003823F8" w:rsidRDefault="00543F22" w:rsidP="00744B57">
      <w:pPr>
        <w:rPr>
          <w:rFonts w:ascii="Calibri" w:hAnsi="Calibri"/>
          <w:b/>
          <w:sz w:val="22"/>
          <w:szCs w:val="22"/>
          <w:u w:val="single"/>
        </w:rPr>
      </w:pPr>
      <w:r>
        <w:rPr>
          <w:rFonts w:ascii="Calibri" w:hAnsi="Calibri"/>
          <w:b/>
          <w:sz w:val="22"/>
          <w:szCs w:val="22"/>
          <w:u w:val="single"/>
        </w:rPr>
        <w:t xml:space="preserve">Strategic Roll Out </w:t>
      </w:r>
    </w:p>
    <w:p w14:paraId="3C6FB19B" w14:textId="39757B15" w:rsidR="00744B57" w:rsidRPr="00FA5703" w:rsidRDefault="009C5CEB" w:rsidP="00744B57">
      <w:pPr>
        <w:rPr>
          <w:rFonts w:ascii="Calibri" w:hAnsi="Calibri"/>
          <w:b/>
          <w:i/>
          <w:sz w:val="22"/>
          <w:szCs w:val="22"/>
        </w:rPr>
      </w:pPr>
      <w:r w:rsidRPr="00543F22">
        <w:rPr>
          <w:rFonts w:ascii="Calibri" w:hAnsi="Calibri"/>
          <w:sz w:val="22"/>
          <w:szCs w:val="22"/>
        </w:rPr>
        <w:t>The</w:t>
      </w:r>
      <w:r w:rsidR="00744B57" w:rsidRPr="009C5CEB">
        <w:rPr>
          <w:rFonts w:ascii="Calibri" w:hAnsi="Calibri"/>
          <w:sz w:val="22"/>
          <w:szCs w:val="22"/>
        </w:rPr>
        <w:t xml:space="preserve"> </w:t>
      </w:r>
      <w:r w:rsidR="00744B57">
        <w:rPr>
          <w:rFonts w:ascii="Calibri" w:hAnsi="Calibri"/>
          <w:sz w:val="22"/>
          <w:szCs w:val="22"/>
        </w:rPr>
        <w:t xml:space="preserve">primary goal </w:t>
      </w:r>
      <w:r>
        <w:rPr>
          <w:rFonts w:ascii="Calibri" w:hAnsi="Calibri"/>
          <w:sz w:val="22"/>
          <w:szCs w:val="22"/>
        </w:rPr>
        <w:t>of</w:t>
      </w:r>
      <w:r w:rsidR="00543F22">
        <w:rPr>
          <w:rFonts w:ascii="Calibri" w:hAnsi="Calibri"/>
          <w:sz w:val="22"/>
          <w:szCs w:val="22"/>
        </w:rPr>
        <w:t xml:space="preserve"> this</w:t>
      </w:r>
      <w:r>
        <w:rPr>
          <w:rFonts w:ascii="Calibri" w:hAnsi="Calibri"/>
          <w:sz w:val="22"/>
          <w:szCs w:val="22"/>
        </w:rPr>
        <w:t xml:space="preserve"> internal </w:t>
      </w:r>
      <w:r w:rsidR="00744B57">
        <w:rPr>
          <w:rFonts w:ascii="Calibri" w:hAnsi="Calibri"/>
          <w:sz w:val="22"/>
          <w:szCs w:val="22"/>
        </w:rPr>
        <w:t>communication</w:t>
      </w:r>
      <w:r>
        <w:rPr>
          <w:rFonts w:ascii="Calibri" w:hAnsi="Calibri"/>
          <w:sz w:val="22"/>
          <w:szCs w:val="22"/>
        </w:rPr>
        <w:t xml:space="preserve"> </w:t>
      </w:r>
      <w:r w:rsidR="00744B57">
        <w:rPr>
          <w:rFonts w:ascii="Calibri" w:hAnsi="Calibri"/>
          <w:sz w:val="22"/>
          <w:szCs w:val="22"/>
        </w:rPr>
        <w:t xml:space="preserve">is to align organizationally around how Water.org is defining Global Advocacy, our objectives, audiences, core strategies, and structure. </w:t>
      </w:r>
      <w:bookmarkStart w:id="0" w:name="_GoBack"/>
      <w:bookmarkEnd w:id="0"/>
      <w:r w:rsidR="00543F22">
        <w:rPr>
          <w:rFonts w:ascii="Calibri" w:hAnsi="Calibri"/>
          <w:sz w:val="22"/>
          <w:szCs w:val="22"/>
        </w:rPr>
        <w:t>Critical</w:t>
      </w:r>
      <w:r>
        <w:rPr>
          <w:rFonts w:ascii="Calibri" w:hAnsi="Calibri"/>
          <w:sz w:val="22"/>
          <w:szCs w:val="22"/>
        </w:rPr>
        <w:t xml:space="preserve"> to success </w:t>
      </w:r>
      <w:r w:rsidR="00543F22">
        <w:rPr>
          <w:rFonts w:ascii="Calibri" w:hAnsi="Calibri"/>
          <w:sz w:val="22"/>
          <w:szCs w:val="22"/>
        </w:rPr>
        <w:t xml:space="preserve">is strong collaboration and alignment between </w:t>
      </w:r>
      <w:r w:rsidR="00744B57">
        <w:rPr>
          <w:rFonts w:ascii="Calibri" w:hAnsi="Calibri"/>
          <w:sz w:val="22"/>
          <w:szCs w:val="22"/>
        </w:rPr>
        <w:t xml:space="preserve">International Programs and </w:t>
      </w:r>
      <w:r w:rsidR="00543F22">
        <w:rPr>
          <w:rFonts w:ascii="Calibri" w:hAnsi="Calibri"/>
          <w:sz w:val="22"/>
          <w:szCs w:val="22"/>
        </w:rPr>
        <w:t xml:space="preserve">Global </w:t>
      </w:r>
      <w:r w:rsidR="00744B57">
        <w:rPr>
          <w:rFonts w:ascii="Calibri" w:hAnsi="Calibri"/>
          <w:sz w:val="22"/>
          <w:szCs w:val="22"/>
        </w:rPr>
        <w:t xml:space="preserve">Advocacy </w:t>
      </w:r>
      <w:r w:rsidR="00543F22">
        <w:rPr>
          <w:rFonts w:ascii="Calibri" w:hAnsi="Calibri"/>
          <w:sz w:val="22"/>
          <w:szCs w:val="22"/>
        </w:rPr>
        <w:t>teams</w:t>
      </w:r>
      <w:r w:rsidR="00744B57">
        <w:rPr>
          <w:rFonts w:ascii="Calibri" w:hAnsi="Calibri"/>
          <w:sz w:val="22"/>
          <w:szCs w:val="22"/>
        </w:rPr>
        <w:t xml:space="preserve">.  Strong alignment will </w:t>
      </w:r>
      <w:r>
        <w:rPr>
          <w:rFonts w:ascii="Calibri" w:hAnsi="Calibri"/>
          <w:sz w:val="22"/>
          <w:szCs w:val="22"/>
        </w:rPr>
        <w:t xml:space="preserve">in turn </w:t>
      </w:r>
      <w:r w:rsidR="00543F22">
        <w:rPr>
          <w:rFonts w:ascii="Calibri" w:hAnsi="Calibri"/>
          <w:sz w:val="22"/>
          <w:szCs w:val="22"/>
        </w:rPr>
        <w:t xml:space="preserve">also </w:t>
      </w:r>
      <w:r w:rsidR="00744B57">
        <w:rPr>
          <w:rFonts w:ascii="Calibri" w:hAnsi="Calibri"/>
          <w:sz w:val="22"/>
          <w:szCs w:val="22"/>
        </w:rPr>
        <w:t xml:space="preserve">enable the development team to increasingly package </w:t>
      </w:r>
      <w:r w:rsidR="00543F22">
        <w:rPr>
          <w:rFonts w:ascii="Calibri" w:hAnsi="Calibri"/>
          <w:sz w:val="22"/>
          <w:szCs w:val="22"/>
        </w:rPr>
        <w:t>our advocacy work</w:t>
      </w:r>
      <w:r w:rsidR="00744B57">
        <w:rPr>
          <w:rFonts w:ascii="Calibri" w:hAnsi="Calibri"/>
          <w:sz w:val="22"/>
          <w:szCs w:val="22"/>
        </w:rPr>
        <w:t xml:space="preserve"> as a key component of Water.org’s approach</w:t>
      </w:r>
      <w:r w:rsidR="000C132E">
        <w:rPr>
          <w:rFonts w:ascii="Calibri" w:hAnsi="Calibri"/>
          <w:sz w:val="22"/>
          <w:szCs w:val="22"/>
        </w:rPr>
        <w:t xml:space="preserve"> going forward</w:t>
      </w:r>
      <w:r>
        <w:rPr>
          <w:rFonts w:ascii="Calibri" w:hAnsi="Calibri"/>
          <w:sz w:val="22"/>
          <w:szCs w:val="22"/>
        </w:rPr>
        <w:t>.</w:t>
      </w:r>
      <w:r w:rsidR="00543F22">
        <w:rPr>
          <w:rFonts w:ascii="Calibri" w:hAnsi="Calibri"/>
          <w:sz w:val="22"/>
          <w:szCs w:val="22"/>
        </w:rPr>
        <w:t xml:space="preserve"> Through May 2015, we’ll focus internally on ensuring the global team and Board of Directors receive this memo and have the opportunity to discuss outstanding questions and refine our thinking as appropriate.  This will include a series of internal quarterly calls and a quarterly “global update” which will be circulated across the organization starting in Q3 as well as collaboration with marketing to ensure Global Advocacy messaging is included in the InterBrand messaging exercise (note that the teams have collaborated to ensure inclusion of advocacy as central to Water.org’s refined brand position). </w:t>
      </w:r>
    </w:p>
    <w:p w14:paraId="23FD6977" w14:textId="77777777" w:rsidR="00744B57" w:rsidRDefault="00744B57" w:rsidP="00744B57">
      <w:pPr>
        <w:rPr>
          <w:rFonts w:ascii="Calibri" w:hAnsi="Calibri"/>
          <w:sz w:val="22"/>
          <w:szCs w:val="22"/>
        </w:rPr>
      </w:pPr>
    </w:p>
    <w:p w14:paraId="5B58BF99" w14:textId="5F18B895" w:rsidR="007B0EF8" w:rsidRPr="00543F22" w:rsidRDefault="00FA5703" w:rsidP="00543F22">
      <w:pPr>
        <w:rPr>
          <w:rFonts w:ascii="Calibri" w:hAnsi="Calibri"/>
          <w:sz w:val="22"/>
          <w:szCs w:val="22"/>
        </w:rPr>
      </w:pPr>
      <w:r>
        <w:rPr>
          <w:rFonts w:ascii="Calibri" w:hAnsi="Calibri"/>
          <w:sz w:val="22"/>
          <w:szCs w:val="22"/>
        </w:rPr>
        <w:t>Externally, as</w:t>
      </w:r>
      <w:r w:rsidR="00744B57">
        <w:rPr>
          <w:rFonts w:ascii="Calibri" w:hAnsi="Calibri"/>
          <w:sz w:val="22"/>
          <w:szCs w:val="22"/>
        </w:rPr>
        <w:t xml:space="preserve"> Water.org strengthens its approach and track record</w:t>
      </w:r>
      <w:r w:rsidR="00543F22">
        <w:rPr>
          <w:rFonts w:ascii="Calibri" w:hAnsi="Calibri"/>
          <w:sz w:val="22"/>
          <w:szCs w:val="22"/>
        </w:rPr>
        <w:t xml:space="preserve"> on key global initiatives and in key countries of operation (India, Ethiopia, and Indonesia)</w:t>
      </w:r>
      <w:r w:rsidR="00744B57">
        <w:rPr>
          <w:rFonts w:ascii="Calibri" w:hAnsi="Calibri"/>
          <w:sz w:val="22"/>
          <w:szCs w:val="22"/>
        </w:rPr>
        <w:t>, the</w:t>
      </w:r>
      <w:r w:rsidR="000C132E">
        <w:rPr>
          <w:rFonts w:ascii="Calibri" w:hAnsi="Calibri"/>
          <w:sz w:val="22"/>
          <w:szCs w:val="22"/>
        </w:rPr>
        <w:t xml:space="preserve"> global advocacy</w:t>
      </w:r>
      <w:r w:rsidR="00744B57">
        <w:rPr>
          <w:rFonts w:ascii="Calibri" w:hAnsi="Calibri"/>
          <w:sz w:val="22"/>
          <w:szCs w:val="22"/>
        </w:rPr>
        <w:t xml:space="preserve"> team will increasingly </w:t>
      </w:r>
      <w:r>
        <w:rPr>
          <w:rFonts w:ascii="Calibri" w:hAnsi="Calibri"/>
          <w:sz w:val="22"/>
          <w:szCs w:val="22"/>
        </w:rPr>
        <w:t xml:space="preserve">identify opportunities to position Water.org as a thought leader within the advocacy arena. Opportunities such as media, speaking, and writing will enable the organization to increase </w:t>
      </w:r>
      <w:r w:rsidR="009C5CEB">
        <w:rPr>
          <w:rFonts w:ascii="Calibri" w:hAnsi="Calibri"/>
          <w:sz w:val="22"/>
          <w:szCs w:val="22"/>
        </w:rPr>
        <w:t xml:space="preserve">both </w:t>
      </w:r>
      <w:r>
        <w:rPr>
          <w:rFonts w:ascii="Calibri" w:hAnsi="Calibri"/>
          <w:sz w:val="22"/>
          <w:szCs w:val="22"/>
        </w:rPr>
        <w:t xml:space="preserve">its credibility </w:t>
      </w:r>
      <w:r w:rsidR="009C5CEB">
        <w:rPr>
          <w:rFonts w:ascii="Calibri" w:hAnsi="Calibri"/>
          <w:sz w:val="22"/>
          <w:szCs w:val="22"/>
        </w:rPr>
        <w:t>and its</w:t>
      </w:r>
      <w:r>
        <w:rPr>
          <w:rFonts w:ascii="Calibri" w:hAnsi="Calibri"/>
          <w:sz w:val="22"/>
          <w:szCs w:val="22"/>
        </w:rPr>
        <w:t xml:space="preserve"> fundability. </w:t>
      </w:r>
      <w:r w:rsidR="000C132E" w:rsidRPr="00543F22">
        <w:rPr>
          <w:rFonts w:ascii="Calibri" w:hAnsi="Calibri"/>
          <w:sz w:val="22"/>
          <w:szCs w:val="22"/>
        </w:rPr>
        <w:t xml:space="preserve"> </w:t>
      </w:r>
      <w:r w:rsidR="000C132E" w:rsidRPr="00543F22">
        <w:rPr>
          <w:rFonts w:ascii="Calibri" w:hAnsi="Calibri"/>
          <w:sz w:val="22"/>
          <w:szCs w:val="22"/>
        </w:rPr>
        <w:br/>
      </w:r>
      <w:r w:rsidR="007B0EF8" w:rsidRPr="00543F22">
        <w:rPr>
          <w:rFonts w:ascii="Calibri" w:hAnsi="Calibri"/>
          <w:sz w:val="22"/>
          <w:szCs w:val="22"/>
        </w:rPr>
        <w:br/>
      </w:r>
    </w:p>
    <w:p w14:paraId="76BB31E9" w14:textId="77777777" w:rsidR="005B3F42" w:rsidRPr="007B0EF8" w:rsidRDefault="005B3F42" w:rsidP="007B0EF8">
      <w:pPr>
        <w:rPr>
          <w:rFonts w:ascii="Calibri" w:hAnsi="Calibri"/>
          <w:sz w:val="22"/>
          <w:szCs w:val="22"/>
        </w:rPr>
      </w:pPr>
    </w:p>
    <w:sectPr w:rsidR="005B3F42" w:rsidRPr="007B0EF8" w:rsidSect="003823F8">
      <w:footerReference w:type="even" r:id="rId16"/>
      <w:footerReference w:type="default" r:id="rId17"/>
      <w:pgSz w:w="12240" w:h="15840"/>
      <w:pgMar w:top="990" w:right="1800" w:bottom="1080" w:left="1800" w:header="720" w:footer="7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50CBA" w14:textId="77777777" w:rsidR="004B3308" w:rsidRDefault="004B3308" w:rsidP="00F40A48">
      <w:r>
        <w:separator/>
      </w:r>
    </w:p>
  </w:endnote>
  <w:endnote w:type="continuationSeparator" w:id="0">
    <w:p w14:paraId="61252892" w14:textId="77777777" w:rsidR="004B3308" w:rsidRDefault="004B3308" w:rsidP="00F40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E30CC" w14:textId="77777777" w:rsidR="004B3308" w:rsidRDefault="004B3308">
    <w:pPr>
      <w:pStyle w:val="Footer"/>
      <w:framePr w:wrap="around" w:vAnchor="text" w:hAnchor="margin" w:xAlign="right" w:y="1"/>
      <w:rPr>
        <w:rStyle w:val="PageNumber"/>
      </w:rPr>
      <w:pPrChange w:id="1" w:author="Chevenee Reavis" w:date="2015-03-23T14:42:00Z">
        <w:pPr>
          <w:pStyle w:val="Footer"/>
        </w:pPr>
      </w:pPrChange>
    </w:pPr>
    <w:ins w:id="2" w:author="Chevenee Reavis" w:date="2015-03-23T14:42:00Z">
      <w:r>
        <w:rPr>
          <w:rStyle w:val="PageNumber"/>
        </w:rPr>
        <w:fldChar w:fldCharType="begin"/>
      </w:r>
    </w:ins>
    <w:r>
      <w:rPr>
        <w:rStyle w:val="PageNumber"/>
      </w:rPr>
      <w:instrText>PAGE</w:instrText>
    </w:r>
    <w:ins w:id="3" w:author="Chevenee Reavis" w:date="2015-03-23T14:42:00Z">
      <w:r>
        <w:rPr>
          <w:rStyle w:val="PageNumber"/>
        </w:rPr>
        <w:instrText xml:space="preserve">  </w:instrText>
      </w:r>
      <w:r>
        <w:rPr>
          <w:rStyle w:val="PageNumber"/>
        </w:rPr>
        <w:fldChar w:fldCharType="end"/>
      </w:r>
    </w:ins>
  </w:p>
  <w:p w14:paraId="71FE5E8D" w14:textId="77777777" w:rsidR="004B3308" w:rsidRDefault="004B3308" w:rsidP="00F40A4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89562" w14:textId="77777777" w:rsidR="004B3308" w:rsidRPr="00F40A48" w:rsidRDefault="004B3308" w:rsidP="00F40A48">
    <w:pPr>
      <w:pStyle w:val="Footer"/>
      <w:rPr>
        <w:rStyle w:val="PageNumber"/>
        <w:rFonts w:ascii="Calibri" w:hAnsi="Calibri"/>
        <w:sz w:val="20"/>
        <w:szCs w:val="20"/>
      </w:rPr>
    </w:pPr>
    <w:ins w:id="4" w:author="Chevenee Reavis" w:date="2015-03-23T14:42:00Z">
      <w:r w:rsidRPr="00F40A48">
        <w:rPr>
          <w:rStyle w:val="PageNumber"/>
          <w:rFonts w:ascii="Calibri" w:hAnsi="Calibri"/>
          <w:sz w:val="20"/>
          <w:szCs w:val="20"/>
        </w:rPr>
        <w:fldChar w:fldCharType="begin"/>
      </w:r>
    </w:ins>
    <w:r w:rsidRPr="00F40A48">
      <w:rPr>
        <w:rStyle w:val="PageNumber"/>
        <w:rFonts w:ascii="Calibri" w:hAnsi="Calibri"/>
        <w:sz w:val="20"/>
        <w:szCs w:val="20"/>
      </w:rPr>
      <w:instrText>PAGE</w:instrText>
    </w:r>
    <w:ins w:id="5" w:author="Chevenee Reavis" w:date="2015-03-23T14:42:00Z">
      <w:r w:rsidRPr="00F40A48">
        <w:rPr>
          <w:rStyle w:val="PageNumber"/>
          <w:rFonts w:ascii="Calibri" w:hAnsi="Calibri"/>
          <w:sz w:val="20"/>
          <w:szCs w:val="20"/>
        </w:rPr>
        <w:instrText xml:space="preserve">  </w:instrText>
      </w:r>
    </w:ins>
    <w:r w:rsidRPr="00F40A48">
      <w:rPr>
        <w:rStyle w:val="PageNumber"/>
        <w:rFonts w:ascii="Calibri" w:hAnsi="Calibri"/>
        <w:sz w:val="20"/>
        <w:szCs w:val="20"/>
      </w:rPr>
      <w:fldChar w:fldCharType="separate"/>
    </w:r>
    <w:r w:rsidR="00F33057">
      <w:rPr>
        <w:rStyle w:val="PageNumber"/>
        <w:rFonts w:ascii="Calibri" w:hAnsi="Calibri"/>
        <w:noProof/>
        <w:sz w:val="20"/>
        <w:szCs w:val="20"/>
      </w:rPr>
      <w:t>1</w:t>
    </w:r>
    <w:ins w:id="6" w:author="Chevenee Reavis" w:date="2015-03-23T14:42:00Z">
      <w:r w:rsidRPr="00F40A48">
        <w:rPr>
          <w:rStyle w:val="PageNumber"/>
          <w:rFonts w:ascii="Calibri" w:hAnsi="Calibri"/>
          <w:sz w:val="20"/>
          <w:szCs w:val="20"/>
        </w:rPr>
        <w:fldChar w:fldCharType="end"/>
      </w:r>
    </w:ins>
  </w:p>
  <w:p w14:paraId="3DFB0F59" w14:textId="77777777" w:rsidR="004B3308" w:rsidRDefault="004B3308" w:rsidP="00F40A4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78596" w14:textId="77777777" w:rsidR="004B3308" w:rsidRDefault="004B3308" w:rsidP="00F40A48">
      <w:r>
        <w:separator/>
      </w:r>
    </w:p>
  </w:footnote>
  <w:footnote w:type="continuationSeparator" w:id="0">
    <w:p w14:paraId="7B749314" w14:textId="77777777" w:rsidR="004B3308" w:rsidRDefault="004B3308" w:rsidP="00F40A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4A02EDD"/>
    <w:multiLevelType w:val="multilevel"/>
    <w:tmpl w:val="3EB4F2D6"/>
    <w:styleLink w:val="List47"/>
    <w:lvl w:ilvl="0">
      <w:start w:val="1"/>
      <w:numFmt w:val="decimal"/>
      <w:lvlText w:val="%1."/>
      <w:lvlJc w:val="left"/>
      <w:pPr>
        <w:tabs>
          <w:tab w:val="num" w:pos="303"/>
        </w:tabs>
        <w:ind w:left="303" w:hanging="303"/>
      </w:pPr>
      <w:rPr>
        <w:position w:val="0"/>
        <w:sz w:val="22"/>
        <w:szCs w:val="22"/>
        <w:rtl w:val="0"/>
        <w:lang w:val="en-US"/>
      </w:rPr>
    </w:lvl>
    <w:lvl w:ilvl="1">
      <w:start w:val="1"/>
      <w:numFmt w:val="decimal"/>
      <w:lvlText w:val="%2."/>
      <w:lvlJc w:val="left"/>
      <w:pPr>
        <w:tabs>
          <w:tab w:val="num" w:pos="720"/>
        </w:tabs>
        <w:ind w:left="720" w:hanging="360"/>
      </w:pPr>
      <w:rPr>
        <w:position w:val="0"/>
        <w:sz w:val="22"/>
        <w:szCs w:val="22"/>
        <w:rtl w:val="0"/>
        <w:lang w:val="en-US"/>
      </w:rPr>
    </w:lvl>
    <w:lvl w:ilvl="2">
      <w:start w:val="1"/>
      <w:numFmt w:val="decimal"/>
      <w:lvlText w:val="%3."/>
      <w:lvlJc w:val="left"/>
      <w:pPr>
        <w:tabs>
          <w:tab w:val="num" w:pos="1023"/>
        </w:tabs>
        <w:ind w:left="1023" w:hanging="303"/>
      </w:pPr>
      <w:rPr>
        <w:position w:val="0"/>
        <w:sz w:val="22"/>
        <w:szCs w:val="22"/>
        <w:rtl w:val="0"/>
        <w:lang w:val="en-US"/>
      </w:rPr>
    </w:lvl>
    <w:lvl w:ilvl="3">
      <w:start w:val="1"/>
      <w:numFmt w:val="decimal"/>
      <w:lvlText w:val="%4."/>
      <w:lvlJc w:val="left"/>
      <w:pPr>
        <w:tabs>
          <w:tab w:val="num" w:pos="1383"/>
        </w:tabs>
        <w:ind w:left="1383" w:hanging="303"/>
      </w:pPr>
      <w:rPr>
        <w:position w:val="0"/>
        <w:sz w:val="22"/>
        <w:szCs w:val="22"/>
        <w:rtl w:val="0"/>
        <w:lang w:val="en-US"/>
      </w:rPr>
    </w:lvl>
    <w:lvl w:ilvl="4">
      <w:start w:val="1"/>
      <w:numFmt w:val="decimal"/>
      <w:lvlText w:val="%5."/>
      <w:lvlJc w:val="left"/>
      <w:pPr>
        <w:tabs>
          <w:tab w:val="num" w:pos="1743"/>
        </w:tabs>
        <w:ind w:left="1743" w:hanging="303"/>
      </w:pPr>
      <w:rPr>
        <w:position w:val="0"/>
        <w:sz w:val="22"/>
        <w:szCs w:val="22"/>
        <w:rtl w:val="0"/>
        <w:lang w:val="en-US"/>
      </w:rPr>
    </w:lvl>
    <w:lvl w:ilvl="5">
      <w:start w:val="1"/>
      <w:numFmt w:val="decimal"/>
      <w:lvlText w:val="%6."/>
      <w:lvlJc w:val="left"/>
      <w:pPr>
        <w:tabs>
          <w:tab w:val="num" w:pos="2103"/>
        </w:tabs>
        <w:ind w:left="2103" w:hanging="303"/>
      </w:pPr>
      <w:rPr>
        <w:position w:val="0"/>
        <w:sz w:val="22"/>
        <w:szCs w:val="22"/>
        <w:rtl w:val="0"/>
        <w:lang w:val="en-US"/>
      </w:rPr>
    </w:lvl>
    <w:lvl w:ilvl="6">
      <w:start w:val="1"/>
      <w:numFmt w:val="decimal"/>
      <w:lvlText w:val="%7."/>
      <w:lvlJc w:val="left"/>
      <w:pPr>
        <w:tabs>
          <w:tab w:val="num" w:pos="2463"/>
        </w:tabs>
        <w:ind w:left="2463" w:hanging="303"/>
      </w:pPr>
      <w:rPr>
        <w:position w:val="0"/>
        <w:sz w:val="22"/>
        <w:szCs w:val="22"/>
        <w:rtl w:val="0"/>
        <w:lang w:val="en-US"/>
      </w:rPr>
    </w:lvl>
    <w:lvl w:ilvl="7">
      <w:start w:val="1"/>
      <w:numFmt w:val="decimal"/>
      <w:lvlText w:val="%8."/>
      <w:lvlJc w:val="left"/>
      <w:pPr>
        <w:tabs>
          <w:tab w:val="num" w:pos="2823"/>
        </w:tabs>
        <w:ind w:left="2823" w:hanging="303"/>
      </w:pPr>
      <w:rPr>
        <w:position w:val="0"/>
        <w:sz w:val="22"/>
        <w:szCs w:val="22"/>
        <w:rtl w:val="0"/>
        <w:lang w:val="en-US"/>
      </w:rPr>
    </w:lvl>
    <w:lvl w:ilvl="8">
      <w:start w:val="1"/>
      <w:numFmt w:val="decimal"/>
      <w:lvlText w:val="%9."/>
      <w:lvlJc w:val="left"/>
      <w:pPr>
        <w:tabs>
          <w:tab w:val="num" w:pos="3183"/>
        </w:tabs>
        <w:ind w:left="3183" w:hanging="303"/>
      </w:pPr>
      <w:rPr>
        <w:position w:val="0"/>
        <w:sz w:val="22"/>
        <w:szCs w:val="22"/>
        <w:rtl w:val="0"/>
        <w:lang w:val="en-US"/>
      </w:rPr>
    </w:lvl>
  </w:abstractNum>
  <w:abstractNum w:abstractNumId="6">
    <w:nsid w:val="2D2816AC"/>
    <w:multiLevelType w:val="hybridMultilevel"/>
    <w:tmpl w:val="01E05F1C"/>
    <w:lvl w:ilvl="0" w:tplc="0000012D">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945BB2"/>
    <w:multiLevelType w:val="hybridMultilevel"/>
    <w:tmpl w:val="07C696B6"/>
    <w:lvl w:ilvl="0" w:tplc="0000012D">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69439A"/>
    <w:multiLevelType w:val="hybridMultilevel"/>
    <w:tmpl w:val="CB7E47DC"/>
    <w:lvl w:ilvl="0" w:tplc="3D843B8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9C55A2"/>
    <w:multiLevelType w:val="hybridMultilevel"/>
    <w:tmpl w:val="D766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8"/>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EF8"/>
    <w:rsid w:val="0003232A"/>
    <w:rsid w:val="00084FF6"/>
    <w:rsid w:val="00095578"/>
    <w:rsid w:val="000C132E"/>
    <w:rsid w:val="000D00F4"/>
    <w:rsid w:val="00121960"/>
    <w:rsid w:val="00182C9F"/>
    <w:rsid w:val="001A1641"/>
    <w:rsid w:val="001B6D21"/>
    <w:rsid w:val="001F49BA"/>
    <w:rsid w:val="002130D6"/>
    <w:rsid w:val="002302BC"/>
    <w:rsid w:val="002B6B4B"/>
    <w:rsid w:val="002B7DDB"/>
    <w:rsid w:val="003365E8"/>
    <w:rsid w:val="003823F8"/>
    <w:rsid w:val="003D4FBE"/>
    <w:rsid w:val="0045731C"/>
    <w:rsid w:val="00464E72"/>
    <w:rsid w:val="004A6BB3"/>
    <w:rsid w:val="004B3308"/>
    <w:rsid w:val="00543F22"/>
    <w:rsid w:val="00544170"/>
    <w:rsid w:val="00580F99"/>
    <w:rsid w:val="005861EA"/>
    <w:rsid w:val="005B3F42"/>
    <w:rsid w:val="006564B5"/>
    <w:rsid w:val="00685E50"/>
    <w:rsid w:val="006B732F"/>
    <w:rsid w:val="0071783C"/>
    <w:rsid w:val="0073596D"/>
    <w:rsid w:val="00744B57"/>
    <w:rsid w:val="007B0EF8"/>
    <w:rsid w:val="007E2AC8"/>
    <w:rsid w:val="0086535C"/>
    <w:rsid w:val="008B0D39"/>
    <w:rsid w:val="008B179E"/>
    <w:rsid w:val="00995873"/>
    <w:rsid w:val="009C5CEB"/>
    <w:rsid w:val="00A8428C"/>
    <w:rsid w:val="00BD106C"/>
    <w:rsid w:val="00BD15A1"/>
    <w:rsid w:val="00C1005B"/>
    <w:rsid w:val="00C66FCA"/>
    <w:rsid w:val="00C75637"/>
    <w:rsid w:val="00C92804"/>
    <w:rsid w:val="00CB563B"/>
    <w:rsid w:val="00D20424"/>
    <w:rsid w:val="00D61EB3"/>
    <w:rsid w:val="00D81C04"/>
    <w:rsid w:val="00EB34AA"/>
    <w:rsid w:val="00EE4CA7"/>
    <w:rsid w:val="00EE6EA1"/>
    <w:rsid w:val="00F26770"/>
    <w:rsid w:val="00F33057"/>
    <w:rsid w:val="00F40A48"/>
    <w:rsid w:val="00FA5703"/>
    <w:rsid w:val="00FE040E"/>
    <w:rsid w:val="00FF1D6A"/>
    <w:rsid w:val="00FF2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C7CE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EF8"/>
    <w:rPr>
      <w:color w:val="0000FF" w:themeColor="hyperlink"/>
      <w:u w:val="single"/>
    </w:rPr>
  </w:style>
  <w:style w:type="paragraph" w:styleId="BalloonText">
    <w:name w:val="Balloon Text"/>
    <w:basedOn w:val="Normal"/>
    <w:link w:val="BalloonTextChar"/>
    <w:uiPriority w:val="99"/>
    <w:semiHidden/>
    <w:unhideWhenUsed/>
    <w:rsid w:val="007B0E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0EF8"/>
    <w:rPr>
      <w:rFonts w:ascii="Lucida Grande" w:hAnsi="Lucida Grande" w:cs="Lucida Grande"/>
      <w:sz w:val="18"/>
      <w:szCs w:val="18"/>
    </w:rPr>
  </w:style>
  <w:style w:type="paragraph" w:styleId="ListParagraph">
    <w:name w:val="List Paragraph"/>
    <w:basedOn w:val="Normal"/>
    <w:uiPriority w:val="34"/>
    <w:qFormat/>
    <w:rsid w:val="007B0EF8"/>
    <w:pPr>
      <w:ind w:left="720"/>
      <w:contextualSpacing/>
    </w:pPr>
  </w:style>
  <w:style w:type="table" w:styleId="TableGrid">
    <w:name w:val="Table Grid"/>
    <w:basedOn w:val="TableNormal"/>
    <w:uiPriority w:val="59"/>
    <w:rsid w:val="007B0E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A">
    <w:name w:val="Body A"/>
    <w:rsid w:val="00464E72"/>
    <w:pPr>
      <w:pBdr>
        <w:top w:val="nil"/>
        <w:left w:val="nil"/>
        <w:bottom w:val="nil"/>
        <w:right w:val="nil"/>
        <w:between w:val="nil"/>
        <w:bar w:val="nil"/>
      </w:pBdr>
    </w:pPr>
    <w:rPr>
      <w:rFonts w:ascii="Helvetica" w:eastAsia="Arial Unicode MS" w:hAnsi="Arial Unicode MS" w:cs="Arial Unicode MS"/>
      <w:color w:val="000000"/>
      <w:sz w:val="22"/>
      <w:szCs w:val="22"/>
      <w:u w:color="000000"/>
      <w:bdr w:val="nil"/>
    </w:rPr>
  </w:style>
  <w:style w:type="numbering" w:customStyle="1" w:styleId="List47">
    <w:name w:val="List 47"/>
    <w:basedOn w:val="NoList"/>
    <w:rsid w:val="00464E72"/>
    <w:pPr>
      <w:numPr>
        <w:numId w:val="9"/>
      </w:numPr>
    </w:pPr>
  </w:style>
  <w:style w:type="character" w:styleId="CommentReference">
    <w:name w:val="annotation reference"/>
    <w:basedOn w:val="DefaultParagraphFont"/>
    <w:uiPriority w:val="99"/>
    <w:semiHidden/>
    <w:unhideWhenUsed/>
    <w:rsid w:val="0003232A"/>
    <w:rPr>
      <w:sz w:val="18"/>
      <w:szCs w:val="18"/>
    </w:rPr>
  </w:style>
  <w:style w:type="paragraph" w:styleId="CommentText">
    <w:name w:val="annotation text"/>
    <w:basedOn w:val="Normal"/>
    <w:link w:val="CommentTextChar"/>
    <w:uiPriority w:val="99"/>
    <w:semiHidden/>
    <w:unhideWhenUsed/>
    <w:rsid w:val="0003232A"/>
  </w:style>
  <w:style w:type="character" w:customStyle="1" w:styleId="CommentTextChar">
    <w:name w:val="Comment Text Char"/>
    <w:basedOn w:val="DefaultParagraphFont"/>
    <w:link w:val="CommentText"/>
    <w:uiPriority w:val="99"/>
    <w:semiHidden/>
    <w:rsid w:val="0003232A"/>
  </w:style>
  <w:style w:type="paragraph" w:styleId="CommentSubject">
    <w:name w:val="annotation subject"/>
    <w:basedOn w:val="CommentText"/>
    <w:next w:val="CommentText"/>
    <w:link w:val="CommentSubjectChar"/>
    <w:uiPriority w:val="99"/>
    <w:semiHidden/>
    <w:unhideWhenUsed/>
    <w:rsid w:val="0003232A"/>
    <w:rPr>
      <w:b/>
      <w:bCs/>
      <w:sz w:val="20"/>
      <w:szCs w:val="20"/>
    </w:rPr>
  </w:style>
  <w:style w:type="character" w:customStyle="1" w:styleId="CommentSubjectChar">
    <w:name w:val="Comment Subject Char"/>
    <w:basedOn w:val="CommentTextChar"/>
    <w:link w:val="CommentSubject"/>
    <w:uiPriority w:val="99"/>
    <w:semiHidden/>
    <w:rsid w:val="0003232A"/>
    <w:rPr>
      <w:b/>
      <w:bCs/>
      <w:sz w:val="20"/>
      <w:szCs w:val="20"/>
    </w:rPr>
  </w:style>
  <w:style w:type="paragraph" w:styleId="Revision">
    <w:name w:val="Revision"/>
    <w:hidden/>
    <w:uiPriority w:val="99"/>
    <w:semiHidden/>
    <w:rsid w:val="00D81C04"/>
  </w:style>
  <w:style w:type="paragraph" w:styleId="Footer">
    <w:name w:val="footer"/>
    <w:basedOn w:val="Normal"/>
    <w:link w:val="FooterChar"/>
    <w:uiPriority w:val="99"/>
    <w:unhideWhenUsed/>
    <w:rsid w:val="00F40A48"/>
    <w:pPr>
      <w:tabs>
        <w:tab w:val="center" w:pos="4320"/>
        <w:tab w:val="right" w:pos="8640"/>
      </w:tabs>
    </w:pPr>
  </w:style>
  <w:style w:type="character" w:customStyle="1" w:styleId="FooterChar">
    <w:name w:val="Footer Char"/>
    <w:basedOn w:val="DefaultParagraphFont"/>
    <w:link w:val="Footer"/>
    <w:uiPriority w:val="99"/>
    <w:rsid w:val="00F40A48"/>
  </w:style>
  <w:style w:type="character" w:styleId="PageNumber">
    <w:name w:val="page number"/>
    <w:basedOn w:val="DefaultParagraphFont"/>
    <w:uiPriority w:val="99"/>
    <w:semiHidden/>
    <w:unhideWhenUsed/>
    <w:rsid w:val="00F40A48"/>
  </w:style>
  <w:style w:type="paragraph" w:styleId="Header">
    <w:name w:val="header"/>
    <w:basedOn w:val="Normal"/>
    <w:link w:val="HeaderChar"/>
    <w:uiPriority w:val="99"/>
    <w:unhideWhenUsed/>
    <w:rsid w:val="00F40A48"/>
    <w:pPr>
      <w:tabs>
        <w:tab w:val="center" w:pos="4320"/>
        <w:tab w:val="right" w:pos="8640"/>
      </w:tabs>
    </w:pPr>
  </w:style>
  <w:style w:type="character" w:customStyle="1" w:styleId="HeaderChar">
    <w:name w:val="Header Char"/>
    <w:basedOn w:val="DefaultParagraphFont"/>
    <w:link w:val="Header"/>
    <w:uiPriority w:val="99"/>
    <w:rsid w:val="00F40A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EF8"/>
    <w:rPr>
      <w:color w:val="0000FF" w:themeColor="hyperlink"/>
      <w:u w:val="single"/>
    </w:rPr>
  </w:style>
  <w:style w:type="paragraph" w:styleId="BalloonText">
    <w:name w:val="Balloon Text"/>
    <w:basedOn w:val="Normal"/>
    <w:link w:val="BalloonTextChar"/>
    <w:uiPriority w:val="99"/>
    <w:semiHidden/>
    <w:unhideWhenUsed/>
    <w:rsid w:val="007B0E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0EF8"/>
    <w:rPr>
      <w:rFonts w:ascii="Lucida Grande" w:hAnsi="Lucida Grande" w:cs="Lucida Grande"/>
      <w:sz w:val="18"/>
      <w:szCs w:val="18"/>
    </w:rPr>
  </w:style>
  <w:style w:type="paragraph" w:styleId="ListParagraph">
    <w:name w:val="List Paragraph"/>
    <w:basedOn w:val="Normal"/>
    <w:uiPriority w:val="34"/>
    <w:qFormat/>
    <w:rsid w:val="007B0EF8"/>
    <w:pPr>
      <w:ind w:left="720"/>
      <w:contextualSpacing/>
    </w:pPr>
  </w:style>
  <w:style w:type="table" w:styleId="TableGrid">
    <w:name w:val="Table Grid"/>
    <w:basedOn w:val="TableNormal"/>
    <w:uiPriority w:val="59"/>
    <w:rsid w:val="007B0E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A">
    <w:name w:val="Body A"/>
    <w:rsid w:val="00464E72"/>
    <w:pPr>
      <w:pBdr>
        <w:top w:val="nil"/>
        <w:left w:val="nil"/>
        <w:bottom w:val="nil"/>
        <w:right w:val="nil"/>
        <w:between w:val="nil"/>
        <w:bar w:val="nil"/>
      </w:pBdr>
    </w:pPr>
    <w:rPr>
      <w:rFonts w:ascii="Helvetica" w:eastAsia="Arial Unicode MS" w:hAnsi="Arial Unicode MS" w:cs="Arial Unicode MS"/>
      <w:color w:val="000000"/>
      <w:sz w:val="22"/>
      <w:szCs w:val="22"/>
      <w:u w:color="000000"/>
      <w:bdr w:val="nil"/>
    </w:rPr>
  </w:style>
  <w:style w:type="numbering" w:customStyle="1" w:styleId="List47">
    <w:name w:val="List 47"/>
    <w:basedOn w:val="NoList"/>
    <w:rsid w:val="00464E72"/>
    <w:pPr>
      <w:numPr>
        <w:numId w:val="9"/>
      </w:numPr>
    </w:pPr>
  </w:style>
  <w:style w:type="character" w:styleId="CommentReference">
    <w:name w:val="annotation reference"/>
    <w:basedOn w:val="DefaultParagraphFont"/>
    <w:uiPriority w:val="99"/>
    <w:semiHidden/>
    <w:unhideWhenUsed/>
    <w:rsid w:val="0003232A"/>
    <w:rPr>
      <w:sz w:val="18"/>
      <w:szCs w:val="18"/>
    </w:rPr>
  </w:style>
  <w:style w:type="paragraph" w:styleId="CommentText">
    <w:name w:val="annotation text"/>
    <w:basedOn w:val="Normal"/>
    <w:link w:val="CommentTextChar"/>
    <w:uiPriority w:val="99"/>
    <w:semiHidden/>
    <w:unhideWhenUsed/>
    <w:rsid w:val="0003232A"/>
  </w:style>
  <w:style w:type="character" w:customStyle="1" w:styleId="CommentTextChar">
    <w:name w:val="Comment Text Char"/>
    <w:basedOn w:val="DefaultParagraphFont"/>
    <w:link w:val="CommentText"/>
    <w:uiPriority w:val="99"/>
    <w:semiHidden/>
    <w:rsid w:val="0003232A"/>
  </w:style>
  <w:style w:type="paragraph" w:styleId="CommentSubject">
    <w:name w:val="annotation subject"/>
    <w:basedOn w:val="CommentText"/>
    <w:next w:val="CommentText"/>
    <w:link w:val="CommentSubjectChar"/>
    <w:uiPriority w:val="99"/>
    <w:semiHidden/>
    <w:unhideWhenUsed/>
    <w:rsid w:val="0003232A"/>
    <w:rPr>
      <w:b/>
      <w:bCs/>
      <w:sz w:val="20"/>
      <w:szCs w:val="20"/>
    </w:rPr>
  </w:style>
  <w:style w:type="character" w:customStyle="1" w:styleId="CommentSubjectChar">
    <w:name w:val="Comment Subject Char"/>
    <w:basedOn w:val="CommentTextChar"/>
    <w:link w:val="CommentSubject"/>
    <w:uiPriority w:val="99"/>
    <w:semiHidden/>
    <w:rsid w:val="0003232A"/>
    <w:rPr>
      <w:b/>
      <w:bCs/>
      <w:sz w:val="20"/>
      <w:szCs w:val="20"/>
    </w:rPr>
  </w:style>
  <w:style w:type="paragraph" w:styleId="Revision">
    <w:name w:val="Revision"/>
    <w:hidden/>
    <w:uiPriority w:val="99"/>
    <w:semiHidden/>
    <w:rsid w:val="00D81C04"/>
  </w:style>
  <w:style w:type="paragraph" w:styleId="Footer">
    <w:name w:val="footer"/>
    <w:basedOn w:val="Normal"/>
    <w:link w:val="FooterChar"/>
    <w:uiPriority w:val="99"/>
    <w:unhideWhenUsed/>
    <w:rsid w:val="00F40A48"/>
    <w:pPr>
      <w:tabs>
        <w:tab w:val="center" w:pos="4320"/>
        <w:tab w:val="right" w:pos="8640"/>
      </w:tabs>
    </w:pPr>
  </w:style>
  <w:style w:type="character" w:customStyle="1" w:styleId="FooterChar">
    <w:name w:val="Footer Char"/>
    <w:basedOn w:val="DefaultParagraphFont"/>
    <w:link w:val="Footer"/>
    <w:uiPriority w:val="99"/>
    <w:rsid w:val="00F40A48"/>
  </w:style>
  <w:style w:type="character" w:styleId="PageNumber">
    <w:name w:val="page number"/>
    <w:basedOn w:val="DefaultParagraphFont"/>
    <w:uiPriority w:val="99"/>
    <w:semiHidden/>
    <w:unhideWhenUsed/>
    <w:rsid w:val="00F40A48"/>
  </w:style>
  <w:style w:type="paragraph" w:styleId="Header">
    <w:name w:val="header"/>
    <w:basedOn w:val="Normal"/>
    <w:link w:val="HeaderChar"/>
    <w:uiPriority w:val="99"/>
    <w:unhideWhenUsed/>
    <w:rsid w:val="00F40A48"/>
    <w:pPr>
      <w:tabs>
        <w:tab w:val="center" w:pos="4320"/>
        <w:tab w:val="right" w:pos="8640"/>
      </w:tabs>
    </w:pPr>
  </w:style>
  <w:style w:type="character" w:customStyle="1" w:styleId="HeaderChar">
    <w:name w:val="Header Char"/>
    <w:basedOn w:val="DefaultParagraphFont"/>
    <w:link w:val="Header"/>
    <w:uiPriority w:val="99"/>
    <w:rsid w:val="00F4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6E9782-3645-AB4D-BA2D-4172BA0FDABF}"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C09993D1-EB14-9940-ADC7-FA63DB7BB811}">
      <dgm:prSet phldrT="[Text]"/>
      <dgm:spPr/>
      <dgm:t>
        <a:bodyPr/>
        <a:lstStyle/>
        <a:p>
          <a:pPr algn="ctr"/>
          <a:r>
            <a:rPr lang="en-US">
              <a:solidFill>
                <a:srgbClr val="000000"/>
              </a:solidFill>
            </a:rPr>
            <a:t>Global Advocacy</a:t>
          </a:r>
        </a:p>
      </dgm:t>
    </dgm:pt>
    <dgm:pt modelId="{0D112628-721C-3247-96FF-5BFD7D811456}" type="parTrans" cxnId="{B4875F01-DBD0-BC49-AA76-200CB30EF1C2}">
      <dgm:prSet/>
      <dgm:spPr/>
      <dgm:t>
        <a:bodyPr/>
        <a:lstStyle/>
        <a:p>
          <a:pPr algn="ctr"/>
          <a:endParaRPr lang="en-US">
            <a:solidFill>
              <a:srgbClr val="000000"/>
            </a:solidFill>
          </a:endParaRPr>
        </a:p>
      </dgm:t>
    </dgm:pt>
    <dgm:pt modelId="{015000E1-90F7-EE46-8183-F14CFC5F5A81}" type="sibTrans" cxnId="{B4875F01-DBD0-BC49-AA76-200CB30EF1C2}">
      <dgm:prSet/>
      <dgm:spPr/>
      <dgm:t>
        <a:bodyPr/>
        <a:lstStyle/>
        <a:p>
          <a:pPr algn="ctr"/>
          <a:endParaRPr lang="en-US">
            <a:solidFill>
              <a:srgbClr val="000000"/>
            </a:solidFill>
          </a:endParaRPr>
        </a:p>
      </dgm:t>
    </dgm:pt>
    <dgm:pt modelId="{B3652826-7FC7-E64F-BF73-FEDD88321FDE}">
      <dgm:prSet phldrT="[Text]"/>
      <dgm:spPr/>
      <dgm:t>
        <a:bodyPr/>
        <a:lstStyle/>
        <a:p>
          <a:pPr algn="ctr"/>
          <a:r>
            <a:rPr lang="en-US">
              <a:solidFill>
                <a:srgbClr val="000000"/>
              </a:solidFill>
            </a:rPr>
            <a:t>Public Affairs</a:t>
          </a:r>
        </a:p>
      </dgm:t>
    </dgm:pt>
    <dgm:pt modelId="{9A2B930D-F916-2C4E-98D7-D8813ABB3FE4}" type="parTrans" cxnId="{368A309F-740A-5B40-ABDB-48BBA71298D7}">
      <dgm:prSet/>
      <dgm:spPr/>
      <dgm:t>
        <a:bodyPr/>
        <a:lstStyle/>
        <a:p>
          <a:pPr algn="ctr"/>
          <a:endParaRPr lang="en-US">
            <a:solidFill>
              <a:srgbClr val="000000"/>
            </a:solidFill>
          </a:endParaRPr>
        </a:p>
      </dgm:t>
    </dgm:pt>
    <dgm:pt modelId="{FC7E9CB3-D9C4-2245-84D9-00B701C4FD12}" type="sibTrans" cxnId="{368A309F-740A-5B40-ABDB-48BBA71298D7}">
      <dgm:prSet/>
      <dgm:spPr/>
      <dgm:t>
        <a:bodyPr/>
        <a:lstStyle/>
        <a:p>
          <a:pPr algn="ctr"/>
          <a:endParaRPr lang="en-US">
            <a:solidFill>
              <a:srgbClr val="000000"/>
            </a:solidFill>
          </a:endParaRPr>
        </a:p>
      </dgm:t>
    </dgm:pt>
    <dgm:pt modelId="{E1D9EB45-6B78-1D42-A8F0-8FBE8E270C7D}">
      <dgm:prSet phldrT="[Text]"/>
      <dgm:spPr/>
      <dgm:t>
        <a:bodyPr/>
        <a:lstStyle/>
        <a:p>
          <a:pPr algn="ctr"/>
          <a:r>
            <a:rPr lang="en-US">
              <a:solidFill>
                <a:srgbClr val="000000"/>
              </a:solidFill>
            </a:rPr>
            <a:t>Policy Advocacy</a:t>
          </a:r>
        </a:p>
      </dgm:t>
    </dgm:pt>
    <dgm:pt modelId="{52A3A702-21C2-DA47-8C21-2FF938E9E266}" type="parTrans" cxnId="{B8FFA7CE-50B7-DC4D-8D4C-865B9F757FCE}">
      <dgm:prSet/>
      <dgm:spPr/>
      <dgm:t>
        <a:bodyPr/>
        <a:lstStyle/>
        <a:p>
          <a:pPr algn="ctr"/>
          <a:endParaRPr lang="en-US">
            <a:solidFill>
              <a:srgbClr val="000000"/>
            </a:solidFill>
          </a:endParaRPr>
        </a:p>
      </dgm:t>
    </dgm:pt>
    <dgm:pt modelId="{2B8D8390-51AD-FF4E-BE6D-0CEFECF5234C}" type="sibTrans" cxnId="{B8FFA7CE-50B7-DC4D-8D4C-865B9F757FCE}">
      <dgm:prSet/>
      <dgm:spPr/>
      <dgm:t>
        <a:bodyPr/>
        <a:lstStyle/>
        <a:p>
          <a:pPr algn="ctr"/>
          <a:endParaRPr lang="en-US">
            <a:solidFill>
              <a:srgbClr val="000000"/>
            </a:solidFill>
          </a:endParaRPr>
        </a:p>
      </dgm:t>
    </dgm:pt>
    <dgm:pt modelId="{30754B99-3BB5-2A49-A5DB-EB8CF0752EAA}">
      <dgm:prSet phldrT="[Text]"/>
      <dgm:spPr/>
      <dgm:t>
        <a:bodyPr/>
        <a:lstStyle/>
        <a:p>
          <a:pPr algn="ctr"/>
          <a:r>
            <a:rPr lang="en-US">
              <a:solidFill>
                <a:srgbClr val="000000"/>
              </a:solidFill>
            </a:rPr>
            <a:t>Institional Partnerships</a:t>
          </a:r>
        </a:p>
      </dgm:t>
    </dgm:pt>
    <dgm:pt modelId="{9C7DE0E3-8534-9848-B7ED-64DCA6735EE0}" type="parTrans" cxnId="{A1B72703-0C1D-864B-B705-06655038AAE0}">
      <dgm:prSet/>
      <dgm:spPr/>
      <dgm:t>
        <a:bodyPr/>
        <a:lstStyle/>
        <a:p>
          <a:pPr algn="ctr"/>
          <a:endParaRPr lang="en-US">
            <a:solidFill>
              <a:srgbClr val="000000"/>
            </a:solidFill>
          </a:endParaRPr>
        </a:p>
      </dgm:t>
    </dgm:pt>
    <dgm:pt modelId="{9D154F2C-8FA4-C844-8C07-5EF6B87C9CC1}" type="sibTrans" cxnId="{A1B72703-0C1D-864B-B705-06655038AAE0}">
      <dgm:prSet/>
      <dgm:spPr/>
      <dgm:t>
        <a:bodyPr/>
        <a:lstStyle/>
        <a:p>
          <a:pPr algn="ctr"/>
          <a:endParaRPr lang="en-US">
            <a:solidFill>
              <a:srgbClr val="000000"/>
            </a:solidFill>
          </a:endParaRPr>
        </a:p>
      </dgm:t>
    </dgm:pt>
    <dgm:pt modelId="{A88E7887-E486-3842-9799-6CDA3FBA5991}">
      <dgm:prSet phldrT="[Text]"/>
      <dgm:spPr>
        <a:solidFill>
          <a:schemeClr val="accent6">
            <a:lumMod val="60000"/>
            <a:lumOff val="40000"/>
          </a:schemeClr>
        </a:solidFill>
        <a:ln>
          <a:solidFill>
            <a:schemeClr val="accent6">
              <a:lumMod val="75000"/>
            </a:schemeClr>
          </a:solidFill>
        </a:ln>
      </dgm:spPr>
      <dgm:t>
        <a:bodyPr/>
        <a:lstStyle/>
        <a:p>
          <a:pPr algn="ctr"/>
          <a:r>
            <a:rPr lang="en-US">
              <a:solidFill>
                <a:srgbClr val="000000"/>
              </a:solidFill>
            </a:rPr>
            <a:t>Sr. Manager</a:t>
          </a:r>
        </a:p>
      </dgm:t>
    </dgm:pt>
    <dgm:pt modelId="{437F55E0-9BBE-B144-889D-839A66339A14}" type="parTrans" cxnId="{D7DFD7C9-83D1-2B4F-B96D-26763867A40F}">
      <dgm:prSet/>
      <dgm:spPr/>
      <dgm:t>
        <a:bodyPr/>
        <a:lstStyle/>
        <a:p>
          <a:pPr algn="ctr"/>
          <a:endParaRPr lang="en-US"/>
        </a:p>
      </dgm:t>
    </dgm:pt>
    <dgm:pt modelId="{9EC81F26-8D17-4645-A389-57FD38B3DF9B}" type="sibTrans" cxnId="{D7DFD7C9-83D1-2B4F-B96D-26763867A40F}">
      <dgm:prSet/>
      <dgm:spPr/>
      <dgm:t>
        <a:bodyPr/>
        <a:lstStyle/>
        <a:p>
          <a:pPr algn="ctr"/>
          <a:endParaRPr lang="en-US"/>
        </a:p>
      </dgm:t>
    </dgm:pt>
    <dgm:pt modelId="{DEC62FDF-2171-6844-8A54-E80CFFB66C9D}">
      <dgm:prSet phldrT="[Text]"/>
      <dgm:spPr>
        <a:solidFill>
          <a:schemeClr val="accent6">
            <a:lumMod val="60000"/>
            <a:lumOff val="40000"/>
          </a:schemeClr>
        </a:solidFill>
        <a:ln w="38100" cmpd="sng">
          <a:solidFill>
            <a:schemeClr val="accent6">
              <a:lumMod val="75000"/>
            </a:schemeClr>
          </a:solidFill>
          <a:prstDash val="dashDot"/>
        </a:ln>
      </dgm:spPr>
      <dgm:t>
        <a:bodyPr/>
        <a:lstStyle/>
        <a:p>
          <a:pPr algn="ctr"/>
          <a:r>
            <a:rPr lang="en-US">
              <a:solidFill>
                <a:srgbClr val="000000"/>
              </a:solidFill>
            </a:rPr>
            <a:t>Advocacy Director, India </a:t>
          </a:r>
        </a:p>
      </dgm:t>
    </dgm:pt>
    <dgm:pt modelId="{1DB9D2EC-69D1-F648-8833-704B9F45C966}" type="parTrans" cxnId="{5A33BF54-5AE6-6A4C-B0D9-77B26655CFE1}">
      <dgm:prSet/>
      <dgm:spPr/>
      <dgm:t>
        <a:bodyPr/>
        <a:lstStyle/>
        <a:p>
          <a:pPr algn="ctr"/>
          <a:endParaRPr lang="en-US"/>
        </a:p>
      </dgm:t>
    </dgm:pt>
    <dgm:pt modelId="{06E28CEB-A894-D049-A055-6F0732EF46F9}" type="sibTrans" cxnId="{5A33BF54-5AE6-6A4C-B0D9-77B26655CFE1}">
      <dgm:prSet/>
      <dgm:spPr/>
      <dgm:t>
        <a:bodyPr/>
        <a:lstStyle/>
        <a:p>
          <a:pPr algn="ctr"/>
          <a:endParaRPr lang="en-US"/>
        </a:p>
      </dgm:t>
    </dgm:pt>
    <dgm:pt modelId="{2648F256-E524-3044-8B5A-AA9DDD74DCCD}">
      <dgm:prSet phldrT="[Text]"/>
      <dgm:spPr>
        <a:solidFill>
          <a:schemeClr val="accent6">
            <a:lumMod val="60000"/>
            <a:lumOff val="40000"/>
          </a:schemeClr>
        </a:solidFill>
        <a:ln>
          <a:solidFill>
            <a:schemeClr val="accent6">
              <a:lumMod val="75000"/>
            </a:schemeClr>
          </a:solidFill>
        </a:ln>
      </dgm:spPr>
      <dgm:t>
        <a:bodyPr/>
        <a:lstStyle/>
        <a:p>
          <a:pPr algn="ctr"/>
          <a:r>
            <a:rPr lang="en-US">
              <a:solidFill>
                <a:srgbClr val="000000"/>
              </a:solidFill>
            </a:rPr>
            <a:t>Director, Institutional Partnerships</a:t>
          </a:r>
        </a:p>
      </dgm:t>
    </dgm:pt>
    <dgm:pt modelId="{7CDB7403-4CEC-6A4D-AD9C-6E6C33CA2419}" type="parTrans" cxnId="{947E657B-B74D-B14C-A29F-F778D89F3CF6}">
      <dgm:prSet/>
      <dgm:spPr/>
      <dgm:t>
        <a:bodyPr/>
        <a:lstStyle/>
        <a:p>
          <a:pPr algn="ctr"/>
          <a:endParaRPr lang="en-US"/>
        </a:p>
      </dgm:t>
    </dgm:pt>
    <dgm:pt modelId="{F9E705DA-EE71-EE48-B2D8-47479E8D132C}" type="sibTrans" cxnId="{947E657B-B74D-B14C-A29F-F778D89F3CF6}">
      <dgm:prSet/>
      <dgm:spPr/>
      <dgm:t>
        <a:bodyPr/>
        <a:lstStyle/>
        <a:p>
          <a:pPr algn="ctr"/>
          <a:endParaRPr lang="en-US"/>
        </a:p>
      </dgm:t>
    </dgm:pt>
    <dgm:pt modelId="{CAAA82CE-8A63-534F-9FEA-6BBD345C21A3}">
      <dgm:prSet phldrT="[Text]"/>
      <dgm:spPr>
        <a:solidFill>
          <a:schemeClr val="accent6">
            <a:lumMod val="60000"/>
            <a:lumOff val="40000"/>
          </a:schemeClr>
        </a:solidFill>
        <a:ln>
          <a:solidFill>
            <a:schemeClr val="accent6">
              <a:lumMod val="75000"/>
            </a:schemeClr>
          </a:solidFill>
        </a:ln>
      </dgm:spPr>
      <dgm:t>
        <a:bodyPr/>
        <a:lstStyle/>
        <a:p>
          <a:pPr algn="ctr"/>
          <a:r>
            <a:rPr lang="en-US">
              <a:solidFill>
                <a:srgbClr val="000000"/>
              </a:solidFill>
            </a:rPr>
            <a:t>Manager, Institutional Partnerships</a:t>
          </a:r>
        </a:p>
      </dgm:t>
    </dgm:pt>
    <dgm:pt modelId="{6781A906-06D8-9341-9865-C23217BD4F53}" type="parTrans" cxnId="{06874C2B-06A7-6E4A-B4BE-53847627F1FA}">
      <dgm:prSet/>
      <dgm:spPr/>
      <dgm:t>
        <a:bodyPr/>
        <a:lstStyle/>
        <a:p>
          <a:pPr algn="ctr"/>
          <a:endParaRPr lang="en-US"/>
        </a:p>
      </dgm:t>
    </dgm:pt>
    <dgm:pt modelId="{541FD98F-DB4F-4641-B5A3-9EDF6D7A4436}" type="sibTrans" cxnId="{06874C2B-06A7-6E4A-B4BE-53847627F1FA}">
      <dgm:prSet/>
      <dgm:spPr/>
      <dgm:t>
        <a:bodyPr/>
        <a:lstStyle/>
        <a:p>
          <a:pPr algn="ctr"/>
          <a:endParaRPr lang="en-US"/>
        </a:p>
      </dgm:t>
    </dgm:pt>
    <dgm:pt modelId="{652778A3-DE00-C04F-B827-609A1F975622}">
      <dgm:prSet phldrT="[Text]"/>
      <dgm:spPr/>
      <dgm:t>
        <a:bodyPr/>
        <a:lstStyle/>
        <a:p>
          <a:pPr algn="ctr"/>
          <a:r>
            <a:rPr lang="en-US">
              <a:solidFill>
                <a:srgbClr val="000000"/>
              </a:solidFill>
            </a:rPr>
            <a:t>International Programs</a:t>
          </a:r>
        </a:p>
      </dgm:t>
    </dgm:pt>
    <dgm:pt modelId="{B3E5E0B5-FB77-7347-925F-F44E0B75FBBC}" type="parTrans" cxnId="{9578B1CC-9BD0-A949-A125-07990FC81952}">
      <dgm:prSet/>
      <dgm:spPr/>
      <dgm:t>
        <a:bodyPr/>
        <a:lstStyle/>
        <a:p>
          <a:pPr algn="ctr"/>
          <a:endParaRPr lang="en-US"/>
        </a:p>
      </dgm:t>
    </dgm:pt>
    <dgm:pt modelId="{78201814-D1CE-074B-A8D4-62B6F83BC986}" type="sibTrans" cxnId="{9578B1CC-9BD0-A949-A125-07990FC81952}">
      <dgm:prSet/>
      <dgm:spPr/>
      <dgm:t>
        <a:bodyPr/>
        <a:lstStyle/>
        <a:p>
          <a:pPr algn="ctr"/>
          <a:endParaRPr lang="en-US"/>
        </a:p>
      </dgm:t>
    </dgm:pt>
    <dgm:pt modelId="{0C9460CE-4C99-8F41-B14B-7F1B12D8DF83}">
      <dgm:prSet phldrT="[Text]"/>
      <dgm:spPr/>
      <dgm:t>
        <a:bodyPr/>
        <a:lstStyle/>
        <a:p>
          <a:pPr algn="ctr"/>
          <a:r>
            <a:rPr lang="en-US">
              <a:solidFill>
                <a:srgbClr val="000000"/>
              </a:solidFill>
            </a:rPr>
            <a:t>Learning &amp; Knowledge</a:t>
          </a:r>
        </a:p>
      </dgm:t>
    </dgm:pt>
    <dgm:pt modelId="{B3F788CF-F299-7744-B1D3-B6451F3E1C1C}" type="parTrans" cxnId="{5F0C0C76-6FEA-4F46-A44A-35081B2547A2}">
      <dgm:prSet/>
      <dgm:spPr/>
      <dgm:t>
        <a:bodyPr/>
        <a:lstStyle/>
        <a:p>
          <a:pPr algn="ctr"/>
          <a:endParaRPr lang="en-US"/>
        </a:p>
      </dgm:t>
    </dgm:pt>
    <dgm:pt modelId="{26CE09B7-E5C5-E44E-A135-02E1815AC2B6}" type="sibTrans" cxnId="{5F0C0C76-6FEA-4F46-A44A-35081B2547A2}">
      <dgm:prSet/>
      <dgm:spPr/>
      <dgm:t>
        <a:bodyPr/>
        <a:lstStyle/>
        <a:p>
          <a:pPr algn="ctr"/>
          <a:endParaRPr lang="en-US"/>
        </a:p>
      </dgm:t>
    </dgm:pt>
    <dgm:pt modelId="{1F94FE02-3002-3B46-BD11-828B287D3974}">
      <dgm:prSet phldrT="[Text]"/>
      <dgm:spPr>
        <a:solidFill>
          <a:schemeClr val="accent6">
            <a:lumMod val="60000"/>
            <a:lumOff val="40000"/>
          </a:schemeClr>
        </a:solidFill>
        <a:ln>
          <a:solidFill>
            <a:schemeClr val="accent6">
              <a:lumMod val="75000"/>
            </a:schemeClr>
          </a:solidFill>
        </a:ln>
      </dgm:spPr>
      <dgm:t>
        <a:bodyPr/>
        <a:lstStyle/>
        <a:p>
          <a:pPr algn="ctr"/>
          <a:r>
            <a:rPr lang="en-US">
              <a:solidFill>
                <a:srgbClr val="000000"/>
              </a:solidFill>
            </a:rPr>
            <a:t>Sr. Manager, Learning </a:t>
          </a:r>
        </a:p>
      </dgm:t>
    </dgm:pt>
    <dgm:pt modelId="{D1990BA5-93B9-4548-9DC9-D127B4AC7176}" type="parTrans" cxnId="{6654C559-F3EA-9F46-8A2B-763C71CCCAD6}">
      <dgm:prSet/>
      <dgm:spPr/>
      <dgm:t>
        <a:bodyPr/>
        <a:lstStyle/>
        <a:p>
          <a:pPr algn="ctr"/>
          <a:endParaRPr lang="en-US"/>
        </a:p>
      </dgm:t>
    </dgm:pt>
    <dgm:pt modelId="{7344BBFE-DA0B-F340-9341-71B0D8BFC9E4}" type="sibTrans" cxnId="{6654C559-F3EA-9F46-8A2B-763C71CCCAD6}">
      <dgm:prSet/>
      <dgm:spPr/>
      <dgm:t>
        <a:bodyPr/>
        <a:lstStyle/>
        <a:p>
          <a:pPr algn="ctr"/>
          <a:endParaRPr lang="en-US"/>
        </a:p>
      </dgm:t>
    </dgm:pt>
    <dgm:pt modelId="{24502D21-4D78-8A4D-92F6-5508A3A2E180}">
      <dgm:prSet phldrT="[Text]"/>
      <dgm:spPr>
        <a:solidFill>
          <a:schemeClr val="accent6">
            <a:lumMod val="60000"/>
            <a:lumOff val="40000"/>
          </a:schemeClr>
        </a:solidFill>
        <a:ln>
          <a:solidFill>
            <a:schemeClr val="accent6">
              <a:lumMod val="75000"/>
            </a:schemeClr>
          </a:solidFill>
        </a:ln>
      </dgm:spPr>
      <dgm:t>
        <a:bodyPr/>
        <a:lstStyle/>
        <a:p>
          <a:pPr algn="ctr"/>
          <a:r>
            <a:rPr lang="en-US">
              <a:solidFill>
                <a:srgbClr val="000000"/>
              </a:solidFill>
            </a:rPr>
            <a:t>Manager, Learning </a:t>
          </a:r>
        </a:p>
      </dgm:t>
    </dgm:pt>
    <dgm:pt modelId="{817AFA8D-65BE-6346-AA26-D8B6A8F53465}" type="parTrans" cxnId="{9792BE37-3694-1A4B-B945-F5CC7D0BEE53}">
      <dgm:prSet/>
      <dgm:spPr/>
      <dgm:t>
        <a:bodyPr/>
        <a:lstStyle/>
        <a:p>
          <a:pPr algn="ctr"/>
          <a:endParaRPr lang="en-US"/>
        </a:p>
      </dgm:t>
    </dgm:pt>
    <dgm:pt modelId="{9243B9BD-967D-5B4A-94AB-C77C8F8FED28}" type="sibTrans" cxnId="{9792BE37-3694-1A4B-B945-F5CC7D0BEE53}">
      <dgm:prSet/>
      <dgm:spPr/>
      <dgm:t>
        <a:bodyPr/>
        <a:lstStyle/>
        <a:p>
          <a:pPr algn="ctr"/>
          <a:endParaRPr lang="en-US"/>
        </a:p>
      </dgm:t>
    </dgm:pt>
    <dgm:pt modelId="{6C232B9B-3F99-2148-B574-D592FE79723C}">
      <dgm:prSet phldrT="[Text]"/>
      <dgm:spPr>
        <a:solidFill>
          <a:schemeClr val="accent6">
            <a:lumMod val="60000"/>
            <a:lumOff val="40000"/>
          </a:schemeClr>
        </a:solidFill>
        <a:ln w="38100" cmpd="sng">
          <a:solidFill>
            <a:schemeClr val="accent6">
              <a:lumMod val="75000"/>
            </a:schemeClr>
          </a:solidFill>
          <a:prstDash val="dashDot"/>
        </a:ln>
      </dgm:spPr>
      <dgm:t>
        <a:bodyPr/>
        <a:lstStyle/>
        <a:p>
          <a:pPr algn="ctr"/>
          <a:r>
            <a:rPr lang="en-US">
              <a:solidFill>
                <a:srgbClr val="000000"/>
              </a:solidFill>
            </a:rPr>
            <a:t>TBD Advocacy, Ethiopia </a:t>
          </a:r>
        </a:p>
      </dgm:t>
    </dgm:pt>
    <dgm:pt modelId="{3ECA21A3-ADED-054C-A28B-EDDFA164AFAD}" type="parTrans" cxnId="{034AD722-D96F-A74C-AC3A-E63F8B1F8052}">
      <dgm:prSet/>
      <dgm:spPr/>
      <dgm:t>
        <a:bodyPr/>
        <a:lstStyle/>
        <a:p>
          <a:pPr algn="ctr"/>
          <a:endParaRPr lang="en-US"/>
        </a:p>
      </dgm:t>
    </dgm:pt>
    <dgm:pt modelId="{B85BE855-77AD-894B-9BB8-EA32AB9D29CB}" type="sibTrans" cxnId="{034AD722-D96F-A74C-AC3A-E63F8B1F8052}">
      <dgm:prSet/>
      <dgm:spPr/>
      <dgm:t>
        <a:bodyPr/>
        <a:lstStyle/>
        <a:p>
          <a:pPr algn="ctr"/>
          <a:endParaRPr lang="en-US"/>
        </a:p>
      </dgm:t>
    </dgm:pt>
    <dgm:pt modelId="{2DCDF8AE-DA34-6643-94FF-46C424D6837F}">
      <dgm:prSet phldrT="[Text]"/>
      <dgm:spPr>
        <a:solidFill>
          <a:schemeClr val="accent6">
            <a:lumMod val="60000"/>
            <a:lumOff val="40000"/>
          </a:schemeClr>
        </a:solidFill>
        <a:ln>
          <a:solidFill>
            <a:schemeClr val="accent6">
              <a:lumMod val="75000"/>
            </a:schemeClr>
          </a:solidFill>
        </a:ln>
      </dgm:spPr>
      <dgm:t>
        <a:bodyPr/>
        <a:lstStyle/>
        <a:p>
          <a:pPr algn="ctr"/>
          <a:r>
            <a:rPr lang="en-US">
              <a:solidFill>
                <a:srgbClr val="000000"/>
              </a:solidFill>
            </a:rPr>
            <a:t>Coordinator</a:t>
          </a:r>
        </a:p>
      </dgm:t>
    </dgm:pt>
    <dgm:pt modelId="{A6270E3D-B0BC-B640-9192-3E1427F87386}" type="parTrans" cxnId="{F7040A15-3B2A-824A-BEFC-39D22B4F4139}">
      <dgm:prSet/>
      <dgm:spPr/>
      <dgm:t>
        <a:bodyPr/>
        <a:lstStyle/>
        <a:p>
          <a:pPr algn="ctr"/>
          <a:endParaRPr lang="en-US"/>
        </a:p>
      </dgm:t>
    </dgm:pt>
    <dgm:pt modelId="{AFD7A54D-B9CF-ED4E-AB5C-4A1193645BA3}" type="sibTrans" cxnId="{F7040A15-3B2A-824A-BEFC-39D22B4F4139}">
      <dgm:prSet/>
      <dgm:spPr/>
      <dgm:t>
        <a:bodyPr/>
        <a:lstStyle/>
        <a:p>
          <a:pPr algn="ctr"/>
          <a:endParaRPr lang="en-US"/>
        </a:p>
      </dgm:t>
    </dgm:pt>
    <dgm:pt modelId="{86D5B48F-F486-2A4C-9DC7-701C07CB466C}" type="pres">
      <dgm:prSet presAssocID="{446E9782-3645-AB4D-BA2D-4172BA0FDABF}" presName="hierChild1" presStyleCnt="0">
        <dgm:presLayoutVars>
          <dgm:orgChart val="1"/>
          <dgm:chPref val="1"/>
          <dgm:dir/>
          <dgm:animOne val="branch"/>
          <dgm:animLvl val="lvl"/>
          <dgm:resizeHandles/>
        </dgm:presLayoutVars>
      </dgm:prSet>
      <dgm:spPr/>
      <dgm:t>
        <a:bodyPr/>
        <a:lstStyle/>
        <a:p>
          <a:endParaRPr lang="en-US"/>
        </a:p>
      </dgm:t>
    </dgm:pt>
    <dgm:pt modelId="{0118804D-1B30-9441-BBBD-0928263DD527}" type="pres">
      <dgm:prSet presAssocID="{652778A3-DE00-C04F-B827-609A1F975622}" presName="hierRoot1" presStyleCnt="0">
        <dgm:presLayoutVars>
          <dgm:hierBranch val="init"/>
        </dgm:presLayoutVars>
      </dgm:prSet>
      <dgm:spPr/>
    </dgm:pt>
    <dgm:pt modelId="{25767C8F-960C-F644-B344-804B40DC63C1}" type="pres">
      <dgm:prSet presAssocID="{652778A3-DE00-C04F-B827-609A1F975622}" presName="rootComposite1" presStyleCnt="0"/>
      <dgm:spPr/>
    </dgm:pt>
    <dgm:pt modelId="{552E81F5-3362-0448-9B18-C39D66F4DB9B}" type="pres">
      <dgm:prSet presAssocID="{652778A3-DE00-C04F-B827-609A1F975622}" presName="rootText1" presStyleLbl="node0" presStyleIdx="0" presStyleCnt="2">
        <dgm:presLayoutVars>
          <dgm:chPref val="3"/>
        </dgm:presLayoutVars>
      </dgm:prSet>
      <dgm:spPr/>
      <dgm:t>
        <a:bodyPr/>
        <a:lstStyle/>
        <a:p>
          <a:endParaRPr lang="en-US"/>
        </a:p>
      </dgm:t>
    </dgm:pt>
    <dgm:pt modelId="{335E428D-8855-5C43-9CE1-6412253AEBFF}" type="pres">
      <dgm:prSet presAssocID="{652778A3-DE00-C04F-B827-609A1F975622}" presName="rootConnector1" presStyleLbl="node1" presStyleIdx="0" presStyleCnt="0"/>
      <dgm:spPr/>
      <dgm:t>
        <a:bodyPr/>
        <a:lstStyle/>
        <a:p>
          <a:endParaRPr lang="en-US"/>
        </a:p>
      </dgm:t>
    </dgm:pt>
    <dgm:pt modelId="{3120ECAC-ECF6-7644-A279-F12A12B87C26}" type="pres">
      <dgm:prSet presAssocID="{652778A3-DE00-C04F-B827-609A1F975622}" presName="hierChild2" presStyleCnt="0"/>
      <dgm:spPr/>
    </dgm:pt>
    <dgm:pt modelId="{65BA73F7-6ABF-6546-A045-36C3DA6E142A}" type="pres">
      <dgm:prSet presAssocID="{B3F788CF-F299-7744-B1D3-B6451F3E1C1C}" presName="Name37" presStyleLbl="parChTrans1D2" presStyleIdx="0" presStyleCnt="4"/>
      <dgm:spPr/>
      <dgm:t>
        <a:bodyPr/>
        <a:lstStyle/>
        <a:p>
          <a:endParaRPr lang="en-US"/>
        </a:p>
      </dgm:t>
    </dgm:pt>
    <dgm:pt modelId="{DB0194AD-240F-8847-BF3B-5D57B6E82D40}" type="pres">
      <dgm:prSet presAssocID="{0C9460CE-4C99-8F41-B14B-7F1B12D8DF83}" presName="hierRoot2" presStyleCnt="0">
        <dgm:presLayoutVars>
          <dgm:hierBranch val="init"/>
        </dgm:presLayoutVars>
      </dgm:prSet>
      <dgm:spPr/>
    </dgm:pt>
    <dgm:pt modelId="{E8035D3E-89D8-1542-9D62-B711FFF9B436}" type="pres">
      <dgm:prSet presAssocID="{0C9460CE-4C99-8F41-B14B-7F1B12D8DF83}" presName="rootComposite" presStyleCnt="0"/>
      <dgm:spPr/>
    </dgm:pt>
    <dgm:pt modelId="{4C5AC2C1-E5C6-3145-9CC9-D56D876160D6}" type="pres">
      <dgm:prSet presAssocID="{0C9460CE-4C99-8F41-B14B-7F1B12D8DF83}" presName="rootText" presStyleLbl="node2" presStyleIdx="0" presStyleCnt="4">
        <dgm:presLayoutVars>
          <dgm:chPref val="3"/>
        </dgm:presLayoutVars>
      </dgm:prSet>
      <dgm:spPr/>
      <dgm:t>
        <a:bodyPr/>
        <a:lstStyle/>
        <a:p>
          <a:endParaRPr lang="en-US"/>
        </a:p>
      </dgm:t>
    </dgm:pt>
    <dgm:pt modelId="{F08C3CE6-DF5D-DF46-A3CD-CE1B6B1FD03A}" type="pres">
      <dgm:prSet presAssocID="{0C9460CE-4C99-8F41-B14B-7F1B12D8DF83}" presName="rootConnector" presStyleLbl="node2" presStyleIdx="0" presStyleCnt="4"/>
      <dgm:spPr/>
      <dgm:t>
        <a:bodyPr/>
        <a:lstStyle/>
        <a:p>
          <a:endParaRPr lang="en-US"/>
        </a:p>
      </dgm:t>
    </dgm:pt>
    <dgm:pt modelId="{0122E081-61E4-E843-A055-6CAE73ED24F8}" type="pres">
      <dgm:prSet presAssocID="{0C9460CE-4C99-8F41-B14B-7F1B12D8DF83}" presName="hierChild4" presStyleCnt="0"/>
      <dgm:spPr/>
    </dgm:pt>
    <dgm:pt modelId="{FDD6A4F7-E9F4-B94C-B8B8-7B89E903B3DC}" type="pres">
      <dgm:prSet presAssocID="{D1990BA5-93B9-4548-9DC9-D127B4AC7176}" presName="Name37" presStyleLbl="parChTrans1D3" presStyleIdx="0" presStyleCnt="8"/>
      <dgm:spPr/>
      <dgm:t>
        <a:bodyPr/>
        <a:lstStyle/>
        <a:p>
          <a:endParaRPr lang="en-US"/>
        </a:p>
      </dgm:t>
    </dgm:pt>
    <dgm:pt modelId="{CE5DFAF0-4A48-1C49-A77D-A2D3BED41A49}" type="pres">
      <dgm:prSet presAssocID="{1F94FE02-3002-3B46-BD11-828B287D3974}" presName="hierRoot2" presStyleCnt="0">
        <dgm:presLayoutVars>
          <dgm:hierBranch val="init"/>
        </dgm:presLayoutVars>
      </dgm:prSet>
      <dgm:spPr/>
    </dgm:pt>
    <dgm:pt modelId="{7B112550-A5FE-1F4E-AC7A-D0B6B4BDBEBB}" type="pres">
      <dgm:prSet presAssocID="{1F94FE02-3002-3B46-BD11-828B287D3974}" presName="rootComposite" presStyleCnt="0"/>
      <dgm:spPr/>
    </dgm:pt>
    <dgm:pt modelId="{49109C12-D9B7-294C-987F-E7D2902026AE}" type="pres">
      <dgm:prSet presAssocID="{1F94FE02-3002-3B46-BD11-828B287D3974}" presName="rootText" presStyleLbl="node3" presStyleIdx="0" presStyleCnt="8">
        <dgm:presLayoutVars>
          <dgm:chPref val="3"/>
        </dgm:presLayoutVars>
      </dgm:prSet>
      <dgm:spPr/>
      <dgm:t>
        <a:bodyPr/>
        <a:lstStyle/>
        <a:p>
          <a:endParaRPr lang="en-US"/>
        </a:p>
      </dgm:t>
    </dgm:pt>
    <dgm:pt modelId="{2D4F3A48-42C8-D54B-B90C-F5328C94E459}" type="pres">
      <dgm:prSet presAssocID="{1F94FE02-3002-3B46-BD11-828B287D3974}" presName="rootConnector" presStyleLbl="node3" presStyleIdx="0" presStyleCnt="8"/>
      <dgm:spPr/>
      <dgm:t>
        <a:bodyPr/>
        <a:lstStyle/>
        <a:p>
          <a:endParaRPr lang="en-US"/>
        </a:p>
      </dgm:t>
    </dgm:pt>
    <dgm:pt modelId="{70C76BFE-FE49-3042-8DE0-2E73D5B76669}" type="pres">
      <dgm:prSet presAssocID="{1F94FE02-3002-3B46-BD11-828B287D3974}" presName="hierChild4" presStyleCnt="0"/>
      <dgm:spPr/>
    </dgm:pt>
    <dgm:pt modelId="{DD530E07-A21D-E045-8660-85B590A838F0}" type="pres">
      <dgm:prSet presAssocID="{1F94FE02-3002-3B46-BD11-828B287D3974}" presName="hierChild5" presStyleCnt="0"/>
      <dgm:spPr/>
    </dgm:pt>
    <dgm:pt modelId="{EDBAB59B-702B-4C49-B287-3695C9D048D5}" type="pres">
      <dgm:prSet presAssocID="{817AFA8D-65BE-6346-AA26-D8B6A8F53465}" presName="Name37" presStyleLbl="parChTrans1D3" presStyleIdx="1" presStyleCnt="8"/>
      <dgm:spPr/>
      <dgm:t>
        <a:bodyPr/>
        <a:lstStyle/>
        <a:p>
          <a:endParaRPr lang="en-US"/>
        </a:p>
      </dgm:t>
    </dgm:pt>
    <dgm:pt modelId="{7850C62C-EA83-3448-8482-2330A6611667}" type="pres">
      <dgm:prSet presAssocID="{24502D21-4D78-8A4D-92F6-5508A3A2E180}" presName="hierRoot2" presStyleCnt="0">
        <dgm:presLayoutVars>
          <dgm:hierBranch val="init"/>
        </dgm:presLayoutVars>
      </dgm:prSet>
      <dgm:spPr/>
    </dgm:pt>
    <dgm:pt modelId="{27B4C173-112C-FD40-BE14-8495D743848F}" type="pres">
      <dgm:prSet presAssocID="{24502D21-4D78-8A4D-92F6-5508A3A2E180}" presName="rootComposite" presStyleCnt="0"/>
      <dgm:spPr/>
    </dgm:pt>
    <dgm:pt modelId="{E441FC70-881E-CF45-ADB9-21A284E3BD7E}" type="pres">
      <dgm:prSet presAssocID="{24502D21-4D78-8A4D-92F6-5508A3A2E180}" presName="rootText" presStyleLbl="node3" presStyleIdx="1" presStyleCnt="8">
        <dgm:presLayoutVars>
          <dgm:chPref val="3"/>
        </dgm:presLayoutVars>
      </dgm:prSet>
      <dgm:spPr/>
      <dgm:t>
        <a:bodyPr/>
        <a:lstStyle/>
        <a:p>
          <a:endParaRPr lang="en-US"/>
        </a:p>
      </dgm:t>
    </dgm:pt>
    <dgm:pt modelId="{8896FC38-EC94-A14B-B0E5-159A974069BC}" type="pres">
      <dgm:prSet presAssocID="{24502D21-4D78-8A4D-92F6-5508A3A2E180}" presName="rootConnector" presStyleLbl="node3" presStyleIdx="1" presStyleCnt="8"/>
      <dgm:spPr/>
      <dgm:t>
        <a:bodyPr/>
        <a:lstStyle/>
        <a:p>
          <a:endParaRPr lang="en-US"/>
        </a:p>
      </dgm:t>
    </dgm:pt>
    <dgm:pt modelId="{49589E70-DCA6-4E4F-B834-0D87B291CC03}" type="pres">
      <dgm:prSet presAssocID="{24502D21-4D78-8A4D-92F6-5508A3A2E180}" presName="hierChild4" presStyleCnt="0"/>
      <dgm:spPr/>
    </dgm:pt>
    <dgm:pt modelId="{C368CDC4-C719-EA4A-A14C-76F168AB0317}" type="pres">
      <dgm:prSet presAssocID="{24502D21-4D78-8A4D-92F6-5508A3A2E180}" presName="hierChild5" presStyleCnt="0"/>
      <dgm:spPr/>
    </dgm:pt>
    <dgm:pt modelId="{46BAFE42-D795-CF45-A98A-5285AFAD18CF}" type="pres">
      <dgm:prSet presAssocID="{0C9460CE-4C99-8F41-B14B-7F1B12D8DF83}" presName="hierChild5" presStyleCnt="0"/>
      <dgm:spPr/>
    </dgm:pt>
    <dgm:pt modelId="{2DC32B05-5AA8-5F4C-85F6-6636A83033A6}" type="pres">
      <dgm:prSet presAssocID="{652778A3-DE00-C04F-B827-609A1F975622}" presName="hierChild3" presStyleCnt="0"/>
      <dgm:spPr/>
    </dgm:pt>
    <dgm:pt modelId="{206D54A6-2FDD-154E-9653-AED58489CD70}" type="pres">
      <dgm:prSet presAssocID="{C09993D1-EB14-9940-ADC7-FA63DB7BB811}" presName="hierRoot1" presStyleCnt="0">
        <dgm:presLayoutVars>
          <dgm:hierBranch val="init"/>
        </dgm:presLayoutVars>
      </dgm:prSet>
      <dgm:spPr/>
    </dgm:pt>
    <dgm:pt modelId="{F8E7F9B9-52D9-914E-AAA2-F8282CFACA40}" type="pres">
      <dgm:prSet presAssocID="{C09993D1-EB14-9940-ADC7-FA63DB7BB811}" presName="rootComposite1" presStyleCnt="0"/>
      <dgm:spPr/>
    </dgm:pt>
    <dgm:pt modelId="{D96FC2FC-3B92-704E-B499-C2F0D9DD6623}" type="pres">
      <dgm:prSet presAssocID="{C09993D1-EB14-9940-ADC7-FA63DB7BB811}" presName="rootText1" presStyleLbl="node0" presStyleIdx="1" presStyleCnt="2">
        <dgm:presLayoutVars>
          <dgm:chPref val="3"/>
        </dgm:presLayoutVars>
      </dgm:prSet>
      <dgm:spPr/>
      <dgm:t>
        <a:bodyPr/>
        <a:lstStyle/>
        <a:p>
          <a:endParaRPr lang="en-US"/>
        </a:p>
      </dgm:t>
    </dgm:pt>
    <dgm:pt modelId="{1C3C388F-7942-3A41-8541-4D58707E1838}" type="pres">
      <dgm:prSet presAssocID="{C09993D1-EB14-9940-ADC7-FA63DB7BB811}" presName="rootConnector1" presStyleLbl="node1" presStyleIdx="0" presStyleCnt="0"/>
      <dgm:spPr/>
      <dgm:t>
        <a:bodyPr/>
        <a:lstStyle/>
        <a:p>
          <a:endParaRPr lang="en-US"/>
        </a:p>
      </dgm:t>
    </dgm:pt>
    <dgm:pt modelId="{4F0F6DA8-E3D4-264B-A2CF-15D74EC2FD5B}" type="pres">
      <dgm:prSet presAssocID="{C09993D1-EB14-9940-ADC7-FA63DB7BB811}" presName="hierChild2" presStyleCnt="0"/>
      <dgm:spPr/>
    </dgm:pt>
    <dgm:pt modelId="{9CC6FDC6-2633-9941-807E-A151D1A6F0F7}" type="pres">
      <dgm:prSet presAssocID="{9A2B930D-F916-2C4E-98D7-D8813ABB3FE4}" presName="Name37" presStyleLbl="parChTrans1D2" presStyleIdx="1" presStyleCnt="4"/>
      <dgm:spPr/>
      <dgm:t>
        <a:bodyPr/>
        <a:lstStyle/>
        <a:p>
          <a:endParaRPr lang="en-US"/>
        </a:p>
      </dgm:t>
    </dgm:pt>
    <dgm:pt modelId="{8A9A65D8-2093-CF40-A34C-9F34CC8D48AA}" type="pres">
      <dgm:prSet presAssocID="{B3652826-7FC7-E64F-BF73-FEDD88321FDE}" presName="hierRoot2" presStyleCnt="0">
        <dgm:presLayoutVars>
          <dgm:hierBranch val="init"/>
        </dgm:presLayoutVars>
      </dgm:prSet>
      <dgm:spPr/>
    </dgm:pt>
    <dgm:pt modelId="{FDB26860-9D8D-F54B-B6B5-9F0A84A3ED15}" type="pres">
      <dgm:prSet presAssocID="{B3652826-7FC7-E64F-BF73-FEDD88321FDE}" presName="rootComposite" presStyleCnt="0"/>
      <dgm:spPr/>
    </dgm:pt>
    <dgm:pt modelId="{45B3488E-E1D8-4C4D-A6A3-81FBBD2DFAA7}" type="pres">
      <dgm:prSet presAssocID="{B3652826-7FC7-E64F-BF73-FEDD88321FDE}" presName="rootText" presStyleLbl="node2" presStyleIdx="1" presStyleCnt="4">
        <dgm:presLayoutVars>
          <dgm:chPref val="3"/>
        </dgm:presLayoutVars>
      </dgm:prSet>
      <dgm:spPr/>
      <dgm:t>
        <a:bodyPr/>
        <a:lstStyle/>
        <a:p>
          <a:endParaRPr lang="en-US"/>
        </a:p>
      </dgm:t>
    </dgm:pt>
    <dgm:pt modelId="{37DFF0E9-D77F-004A-9F89-4F32B34BA3BE}" type="pres">
      <dgm:prSet presAssocID="{B3652826-7FC7-E64F-BF73-FEDD88321FDE}" presName="rootConnector" presStyleLbl="node2" presStyleIdx="1" presStyleCnt="4"/>
      <dgm:spPr/>
      <dgm:t>
        <a:bodyPr/>
        <a:lstStyle/>
        <a:p>
          <a:endParaRPr lang="en-US"/>
        </a:p>
      </dgm:t>
    </dgm:pt>
    <dgm:pt modelId="{A00EE9A4-5C3E-5547-8473-BFFB7DB6996A}" type="pres">
      <dgm:prSet presAssocID="{B3652826-7FC7-E64F-BF73-FEDD88321FDE}" presName="hierChild4" presStyleCnt="0"/>
      <dgm:spPr/>
    </dgm:pt>
    <dgm:pt modelId="{94F31EAA-CD4E-754A-8500-F0AA08213EE9}" type="pres">
      <dgm:prSet presAssocID="{437F55E0-9BBE-B144-889D-839A66339A14}" presName="Name37" presStyleLbl="parChTrans1D3" presStyleIdx="2" presStyleCnt="8"/>
      <dgm:spPr/>
      <dgm:t>
        <a:bodyPr/>
        <a:lstStyle/>
        <a:p>
          <a:endParaRPr lang="en-US"/>
        </a:p>
      </dgm:t>
    </dgm:pt>
    <dgm:pt modelId="{08971689-B569-9E4C-810F-D6AF4C14FA70}" type="pres">
      <dgm:prSet presAssocID="{A88E7887-E486-3842-9799-6CDA3FBA5991}" presName="hierRoot2" presStyleCnt="0">
        <dgm:presLayoutVars>
          <dgm:hierBranch val="init"/>
        </dgm:presLayoutVars>
      </dgm:prSet>
      <dgm:spPr/>
    </dgm:pt>
    <dgm:pt modelId="{3BFD38B6-309D-8948-AF87-92D449130EA9}" type="pres">
      <dgm:prSet presAssocID="{A88E7887-E486-3842-9799-6CDA3FBA5991}" presName="rootComposite" presStyleCnt="0"/>
      <dgm:spPr/>
    </dgm:pt>
    <dgm:pt modelId="{EEA2D1B6-5FC9-4D4C-89CA-89BD812CDC8D}" type="pres">
      <dgm:prSet presAssocID="{A88E7887-E486-3842-9799-6CDA3FBA5991}" presName="rootText" presStyleLbl="node3" presStyleIdx="2" presStyleCnt="8">
        <dgm:presLayoutVars>
          <dgm:chPref val="3"/>
        </dgm:presLayoutVars>
      </dgm:prSet>
      <dgm:spPr/>
      <dgm:t>
        <a:bodyPr/>
        <a:lstStyle/>
        <a:p>
          <a:endParaRPr lang="en-US"/>
        </a:p>
      </dgm:t>
    </dgm:pt>
    <dgm:pt modelId="{4CCDA05D-71F7-B844-BB53-E28B24AEDF47}" type="pres">
      <dgm:prSet presAssocID="{A88E7887-E486-3842-9799-6CDA3FBA5991}" presName="rootConnector" presStyleLbl="node3" presStyleIdx="2" presStyleCnt="8"/>
      <dgm:spPr/>
      <dgm:t>
        <a:bodyPr/>
        <a:lstStyle/>
        <a:p>
          <a:endParaRPr lang="en-US"/>
        </a:p>
      </dgm:t>
    </dgm:pt>
    <dgm:pt modelId="{9CE975CB-66AB-974D-BF73-B78E1A7A29B2}" type="pres">
      <dgm:prSet presAssocID="{A88E7887-E486-3842-9799-6CDA3FBA5991}" presName="hierChild4" presStyleCnt="0"/>
      <dgm:spPr/>
    </dgm:pt>
    <dgm:pt modelId="{922555AF-BDDB-6D4B-912A-2739F138DBEF}" type="pres">
      <dgm:prSet presAssocID="{A88E7887-E486-3842-9799-6CDA3FBA5991}" presName="hierChild5" presStyleCnt="0"/>
      <dgm:spPr/>
    </dgm:pt>
    <dgm:pt modelId="{7F73FDEC-98CB-A64B-86E0-5BC1113658A1}" type="pres">
      <dgm:prSet presAssocID="{A6270E3D-B0BC-B640-9192-3E1427F87386}" presName="Name37" presStyleLbl="parChTrans1D3" presStyleIdx="3" presStyleCnt="8"/>
      <dgm:spPr/>
      <dgm:t>
        <a:bodyPr/>
        <a:lstStyle/>
        <a:p>
          <a:endParaRPr lang="en-US"/>
        </a:p>
      </dgm:t>
    </dgm:pt>
    <dgm:pt modelId="{B2ED7272-3F54-8047-87CE-6B005F7BB150}" type="pres">
      <dgm:prSet presAssocID="{2DCDF8AE-DA34-6643-94FF-46C424D6837F}" presName="hierRoot2" presStyleCnt="0">
        <dgm:presLayoutVars>
          <dgm:hierBranch val="init"/>
        </dgm:presLayoutVars>
      </dgm:prSet>
      <dgm:spPr/>
    </dgm:pt>
    <dgm:pt modelId="{716B24B6-36AC-E944-AB0A-4FF6939BBB4A}" type="pres">
      <dgm:prSet presAssocID="{2DCDF8AE-DA34-6643-94FF-46C424D6837F}" presName="rootComposite" presStyleCnt="0"/>
      <dgm:spPr/>
    </dgm:pt>
    <dgm:pt modelId="{35B4DAEF-919D-A048-A0D8-E47D5CA52B26}" type="pres">
      <dgm:prSet presAssocID="{2DCDF8AE-DA34-6643-94FF-46C424D6837F}" presName="rootText" presStyleLbl="node3" presStyleIdx="3" presStyleCnt="8">
        <dgm:presLayoutVars>
          <dgm:chPref val="3"/>
        </dgm:presLayoutVars>
      </dgm:prSet>
      <dgm:spPr/>
      <dgm:t>
        <a:bodyPr/>
        <a:lstStyle/>
        <a:p>
          <a:endParaRPr lang="en-US"/>
        </a:p>
      </dgm:t>
    </dgm:pt>
    <dgm:pt modelId="{002B3C88-7B5E-E141-9D79-CEF9C876531F}" type="pres">
      <dgm:prSet presAssocID="{2DCDF8AE-DA34-6643-94FF-46C424D6837F}" presName="rootConnector" presStyleLbl="node3" presStyleIdx="3" presStyleCnt="8"/>
      <dgm:spPr/>
      <dgm:t>
        <a:bodyPr/>
        <a:lstStyle/>
        <a:p>
          <a:endParaRPr lang="en-US"/>
        </a:p>
      </dgm:t>
    </dgm:pt>
    <dgm:pt modelId="{AC8BBF17-70E5-6D43-8D16-0CB532C69874}" type="pres">
      <dgm:prSet presAssocID="{2DCDF8AE-DA34-6643-94FF-46C424D6837F}" presName="hierChild4" presStyleCnt="0"/>
      <dgm:spPr/>
    </dgm:pt>
    <dgm:pt modelId="{EA8338E3-7E99-154E-A981-3A8785542AC6}" type="pres">
      <dgm:prSet presAssocID="{2DCDF8AE-DA34-6643-94FF-46C424D6837F}" presName="hierChild5" presStyleCnt="0"/>
      <dgm:spPr/>
    </dgm:pt>
    <dgm:pt modelId="{82BCBC8E-8F7E-1F48-B802-6B450A11C274}" type="pres">
      <dgm:prSet presAssocID="{B3652826-7FC7-E64F-BF73-FEDD88321FDE}" presName="hierChild5" presStyleCnt="0"/>
      <dgm:spPr/>
    </dgm:pt>
    <dgm:pt modelId="{E2E994E5-2D27-1A47-9B57-3440DDACBD83}" type="pres">
      <dgm:prSet presAssocID="{52A3A702-21C2-DA47-8C21-2FF938E9E266}" presName="Name37" presStyleLbl="parChTrans1D2" presStyleIdx="2" presStyleCnt="4"/>
      <dgm:spPr/>
      <dgm:t>
        <a:bodyPr/>
        <a:lstStyle/>
        <a:p>
          <a:endParaRPr lang="en-US"/>
        </a:p>
      </dgm:t>
    </dgm:pt>
    <dgm:pt modelId="{C2D7B3FD-DF77-D44A-A801-1E3F234C3927}" type="pres">
      <dgm:prSet presAssocID="{E1D9EB45-6B78-1D42-A8F0-8FBE8E270C7D}" presName="hierRoot2" presStyleCnt="0">
        <dgm:presLayoutVars>
          <dgm:hierBranch val="init"/>
        </dgm:presLayoutVars>
      </dgm:prSet>
      <dgm:spPr/>
    </dgm:pt>
    <dgm:pt modelId="{07D38EF0-54E3-2944-8D4B-36DF49847DA2}" type="pres">
      <dgm:prSet presAssocID="{E1D9EB45-6B78-1D42-A8F0-8FBE8E270C7D}" presName="rootComposite" presStyleCnt="0"/>
      <dgm:spPr/>
    </dgm:pt>
    <dgm:pt modelId="{6507C5E7-6648-C44B-80F5-172F702F9D27}" type="pres">
      <dgm:prSet presAssocID="{E1D9EB45-6B78-1D42-A8F0-8FBE8E270C7D}" presName="rootText" presStyleLbl="node2" presStyleIdx="2" presStyleCnt="4">
        <dgm:presLayoutVars>
          <dgm:chPref val="3"/>
        </dgm:presLayoutVars>
      </dgm:prSet>
      <dgm:spPr/>
      <dgm:t>
        <a:bodyPr/>
        <a:lstStyle/>
        <a:p>
          <a:endParaRPr lang="en-US"/>
        </a:p>
      </dgm:t>
    </dgm:pt>
    <dgm:pt modelId="{83704E19-057F-D449-8A34-1999E4ADB7DC}" type="pres">
      <dgm:prSet presAssocID="{E1D9EB45-6B78-1D42-A8F0-8FBE8E270C7D}" presName="rootConnector" presStyleLbl="node2" presStyleIdx="2" presStyleCnt="4"/>
      <dgm:spPr/>
      <dgm:t>
        <a:bodyPr/>
        <a:lstStyle/>
        <a:p>
          <a:endParaRPr lang="en-US"/>
        </a:p>
      </dgm:t>
    </dgm:pt>
    <dgm:pt modelId="{E8922A7F-FA26-9842-B53F-850577AD043E}" type="pres">
      <dgm:prSet presAssocID="{E1D9EB45-6B78-1D42-A8F0-8FBE8E270C7D}" presName="hierChild4" presStyleCnt="0"/>
      <dgm:spPr/>
    </dgm:pt>
    <dgm:pt modelId="{0B3636DB-6168-2846-A207-A900BA24DC95}" type="pres">
      <dgm:prSet presAssocID="{1DB9D2EC-69D1-F648-8833-704B9F45C966}" presName="Name37" presStyleLbl="parChTrans1D3" presStyleIdx="4" presStyleCnt="8"/>
      <dgm:spPr/>
      <dgm:t>
        <a:bodyPr/>
        <a:lstStyle/>
        <a:p>
          <a:endParaRPr lang="en-US"/>
        </a:p>
      </dgm:t>
    </dgm:pt>
    <dgm:pt modelId="{D4F05DAC-3F1F-DE49-B68A-40BFF2C6A2AD}" type="pres">
      <dgm:prSet presAssocID="{DEC62FDF-2171-6844-8A54-E80CFFB66C9D}" presName="hierRoot2" presStyleCnt="0">
        <dgm:presLayoutVars>
          <dgm:hierBranch val="init"/>
        </dgm:presLayoutVars>
      </dgm:prSet>
      <dgm:spPr/>
    </dgm:pt>
    <dgm:pt modelId="{13ECC35C-A497-4844-8683-034B1C491344}" type="pres">
      <dgm:prSet presAssocID="{DEC62FDF-2171-6844-8A54-E80CFFB66C9D}" presName="rootComposite" presStyleCnt="0"/>
      <dgm:spPr/>
    </dgm:pt>
    <dgm:pt modelId="{A2A6387F-B982-5F4A-AFB1-CF1E2382478C}" type="pres">
      <dgm:prSet presAssocID="{DEC62FDF-2171-6844-8A54-E80CFFB66C9D}" presName="rootText" presStyleLbl="node3" presStyleIdx="4" presStyleCnt="8">
        <dgm:presLayoutVars>
          <dgm:chPref val="3"/>
        </dgm:presLayoutVars>
      </dgm:prSet>
      <dgm:spPr/>
      <dgm:t>
        <a:bodyPr/>
        <a:lstStyle/>
        <a:p>
          <a:endParaRPr lang="en-US"/>
        </a:p>
      </dgm:t>
    </dgm:pt>
    <dgm:pt modelId="{C3D64529-0921-3843-921C-6AB1052A8D9D}" type="pres">
      <dgm:prSet presAssocID="{DEC62FDF-2171-6844-8A54-E80CFFB66C9D}" presName="rootConnector" presStyleLbl="node3" presStyleIdx="4" presStyleCnt="8"/>
      <dgm:spPr/>
      <dgm:t>
        <a:bodyPr/>
        <a:lstStyle/>
        <a:p>
          <a:endParaRPr lang="en-US"/>
        </a:p>
      </dgm:t>
    </dgm:pt>
    <dgm:pt modelId="{C535CC60-A54F-6E40-B2A3-7637CC73B000}" type="pres">
      <dgm:prSet presAssocID="{DEC62FDF-2171-6844-8A54-E80CFFB66C9D}" presName="hierChild4" presStyleCnt="0"/>
      <dgm:spPr/>
    </dgm:pt>
    <dgm:pt modelId="{697B2EE2-57C6-1E45-BEAE-8F84C8BC48E8}" type="pres">
      <dgm:prSet presAssocID="{DEC62FDF-2171-6844-8A54-E80CFFB66C9D}" presName="hierChild5" presStyleCnt="0"/>
      <dgm:spPr/>
    </dgm:pt>
    <dgm:pt modelId="{F4137E13-118F-3443-9972-EA4D2C39CE27}" type="pres">
      <dgm:prSet presAssocID="{3ECA21A3-ADED-054C-A28B-EDDFA164AFAD}" presName="Name37" presStyleLbl="parChTrans1D3" presStyleIdx="5" presStyleCnt="8"/>
      <dgm:spPr/>
      <dgm:t>
        <a:bodyPr/>
        <a:lstStyle/>
        <a:p>
          <a:endParaRPr lang="en-US"/>
        </a:p>
      </dgm:t>
    </dgm:pt>
    <dgm:pt modelId="{41AB7794-C62A-1D43-B9AA-966F61AC4E13}" type="pres">
      <dgm:prSet presAssocID="{6C232B9B-3F99-2148-B574-D592FE79723C}" presName="hierRoot2" presStyleCnt="0">
        <dgm:presLayoutVars>
          <dgm:hierBranch val="init"/>
        </dgm:presLayoutVars>
      </dgm:prSet>
      <dgm:spPr/>
    </dgm:pt>
    <dgm:pt modelId="{29C02558-5632-0D4F-B554-9DDEF6CD4287}" type="pres">
      <dgm:prSet presAssocID="{6C232B9B-3F99-2148-B574-D592FE79723C}" presName="rootComposite" presStyleCnt="0"/>
      <dgm:spPr/>
    </dgm:pt>
    <dgm:pt modelId="{71EB02F9-1813-6F41-83F8-0EADD0E2D2DB}" type="pres">
      <dgm:prSet presAssocID="{6C232B9B-3F99-2148-B574-D592FE79723C}" presName="rootText" presStyleLbl="node3" presStyleIdx="5" presStyleCnt="8">
        <dgm:presLayoutVars>
          <dgm:chPref val="3"/>
        </dgm:presLayoutVars>
      </dgm:prSet>
      <dgm:spPr/>
      <dgm:t>
        <a:bodyPr/>
        <a:lstStyle/>
        <a:p>
          <a:endParaRPr lang="en-US"/>
        </a:p>
      </dgm:t>
    </dgm:pt>
    <dgm:pt modelId="{B9E3C506-D9A1-6549-AB44-67258F36C1EC}" type="pres">
      <dgm:prSet presAssocID="{6C232B9B-3F99-2148-B574-D592FE79723C}" presName="rootConnector" presStyleLbl="node3" presStyleIdx="5" presStyleCnt="8"/>
      <dgm:spPr/>
      <dgm:t>
        <a:bodyPr/>
        <a:lstStyle/>
        <a:p>
          <a:endParaRPr lang="en-US"/>
        </a:p>
      </dgm:t>
    </dgm:pt>
    <dgm:pt modelId="{FA0BE9C8-29AF-7049-8B8B-1EA029E50DCB}" type="pres">
      <dgm:prSet presAssocID="{6C232B9B-3F99-2148-B574-D592FE79723C}" presName="hierChild4" presStyleCnt="0"/>
      <dgm:spPr/>
    </dgm:pt>
    <dgm:pt modelId="{9CC66DFE-D9BF-F64F-8734-6C66DFF3FE4F}" type="pres">
      <dgm:prSet presAssocID="{6C232B9B-3F99-2148-B574-D592FE79723C}" presName="hierChild5" presStyleCnt="0"/>
      <dgm:spPr/>
    </dgm:pt>
    <dgm:pt modelId="{7D69E2F2-5AAC-4E4D-B03F-091EA809DF2C}" type="pres">
      <dgm:prSet presAssocID="{E1D9EB45-6B78-1D42-A8F0-8FBE8E270C7D}" presName="hierChild5" presStyleCnt="0"/>
      <dgm:spPr/>
    </dgm:pt>
    <dgm:pt modelId="{A5BBFB17-3510-6348-9C47-2A31867023FA}" type="pres">
      <dgm:prSet presAssocID="{9C7DE0E3-8534-9848-B7ED-64DCA6735EE0}" presName="Name37" presStyleLbl="parChTrans1D2" presStyleIdx="3" presStyleCnt="4"/>
      <dgm:spPr/>
      <dgm:t>
        <a:bodyPr/>
        <a:lstStyle/>
        <a:p>
          <a:endParaRPr lang="en-US"/>
        </a:p>
      </dgm:t>
    </dgm:pt>
    <dgm:pt modelId="{295F7FE4-FFC0-2A44-B595-E46849AD875E}" type="pres">
      <dgm:prSet presAssocID="{30754B99-3BB5-2A49-A5DB-EB8CF0752EAA}" presName="hierRoot2" presStyleCnt="0">
        <dgm:presLayoutVars>
          <dgm:hierBranch val="init"/>
        </dgm:presLayoutVars>
      </dgm:prSet>
      <dgm:spPr/>
    </dgm:pt>
    <dgm:pt modelId="{3B6383C7-60D8-5644-9FA1-E7BE3869A139}" type="pres">
      <dgm:prSet presAssocID="{30754B99-3BB5-2A49-A5DB-EB8CF0752EAA}" presName="rootComposite" presStyleCnt="0"/>
      <dgm:spPr/>
    </dgm:pt>
    <dgm:pt modelId="{C8B6DD3E-A27C-1B48-A383-AE9141965C2E}" type="pres">
      <dgm:prSet presAssocID="{30754B99-3BB5-2A49-A5DB-EB8CF0752EAA}" presName="rootText" presStyleLbl="node2" presStyleIdx="3" presStyleCnt="4">
        <dgm:presLayoutVars>
          <dgm:chPref val="3"/>
        </dgm:presLayoutVars>
      </dgm:prSet>
      <dgm:spPr/>
      <dgm:t>
        <a:bodyPr/>
        <a:lstStyle/>
        <a:p>
          <a:endParaRPr lang="en-US"/>
        </a:p>
      </dgm:t>
    </dgm:pt>
    <dgm:pt modelId="{D57EECD1-B2FC-594E-BDAA-C37417F78724}" type="pres">
      <dgm:prSet presAssocID="{30754B99-3BB5-2A49-A5DB-EB8CF0752EAA}" presName="rootConnector" presStyleLbl="node2" presStyleIdx="3" presStyleCnt="4"/>
      <dgm:spPr/>
      <dgm:t>
        <a:bodyPr/>
        <a:lstStyle/>
        <a:p>
          <a:endParaRPr lang="en-US"/>
        </a:p>
      </dgm:t>
    </dgm:pt>
    <dgm:pt modelId="{CED32363-ECBB-A041-A700-B89765FBAD1E}" type="pres">
      <dgm:prSet presAssocID="{30754B99-3BB5-2A49-A5DB-EB8CF0752EAA}" presName="hierChild4" presStyleCnt="0"/>
      <dgm:spPr/>
    </dgm:pt>
    <dgm:pt modelId="{F57D65CE-850E-5046-BFE4-06775780FA6D}" type="pres">
      <dgm:prSet presAssocID="{7CDB7403-4CEC-6A4D-AD9C-6E6C33CA2419}" presName="Name37" presStyleLbl="parChTrans1D3" presStyleIdx="6" presStyleCnt="8"/>
      <dgm:spPr/>
      <dgm:t>
        <a:bodyPr/>
        <a:lstStyle/>
        <a:p>
          <a:endParaRPr lang="en-US"/>
        </a:p>
      </dgm:t>
    </dgm:pt>
    <dgm:pt modelId="{2597CAE8-FE44-BB49-AB55-C3F0B9B24138}" type="pres">
      <dgm:prSet presAssocID="{2648F256-E524-3044-8B5A-AA9DDD74DCCD}" presName="hierRoot2" presStyleCnt="0">
        <dgm:presLayoutVars>
          <dgm:hierBranch val="init"/>
        </dgm:presLayoutVars>
      </dgm:prSet>
      <dgm:spPr/>
    </dgm:pt>
    <dgm:pt modelId="{F906C1ED-E9D6-DF41-8721-EF34ABD14C98}" type="pres">
      <dgm:prSet presAssocID="{2648F256-E524-3044-8B5A-AA9DDD74DCCD}" presName="rootComposite" presStyleCnt="0"/>
      <dgm:spPr/>
    </dgm:pt>
    <dgm:pt modelId="{2A02BB7A-9BD9-B945-AAAA-F56512A82F89}" type="pres">
      <dgm:prSet presAssocID="{2648F256-E524-3044-8B5A-AA9DDD74DCCD}" presName="rootText" presStyleLbl="node3" presStyleIdx="6" presStyleCnt="8">
        <dgm:presLayoutVars>
          <dgm:chPref val="3"/>
        </dgm:presLayoutVars>
      </dgm:prSet>
      <dgm:spPr/>
      <dgm:t>
        <a:bodyPr/>
        <a:lstStyle/>
        <a:p>
          <a:endParaRPr lang="en-US"/>
        </a:p>
      </dgm:t>
    </dgm:pt>
    <dgm:pt modelId="{23E69D9A-636D-5D44-AA56-286607EE39A5}" type="pres">
      <dgm:prSet presAssocID="{2648F256-E524-3044-8B5A-AA9DDD74DCCD}" presName="rootConnector" presStyleLbl="node3" presStyleIdx="6" presStyleCnt="8"/>
      <dgm:spPr/>
      <dgm:t>
        <a:bodyPr/>
        <a:lstStyle/>
        <a:p>
          <a:endParaRPr lang="en-US"/>
        </a:p>
      </dgm:t>
    </dgm:pt>
    <dgm:pt modelId="{2804CD03-0015-E946-9A7B-C22B254766C1}" type="pres">
      <dgm:prSet presAssocID="{2648F256-E524-3044-8B5A-AA9DDD74DCCD}" presName="hierChild4" presStyleCnt="0"/>
      <dgm:spPr/>
    </dgm:pt>
    <dgm:pt modelId="{1E55DA91-1825-6D42-A784-086CC8C2E11A}" type="pres">
      <dgm:prSet presAssocID="{2648F256-E524-3044-8B5A-AA9DDD74DCCD}" presName="hierChild5" presStyleCnt="0"/>
      <dgm:spPr/>
    </dgm:pt>
    <dgm:pt modelId="{B83D4ED9-85BD-E141-B7D0-22C42C4AFC16}" type="pres">
      <dgm:prSet presAssocID="{6781A906-06D8-9341-9865-C23217BD4F53}" presName="Name37" presStyleLbl="parChTrans1D3" presStyleIdx="7" presStyleCnt="8"/>
      <dgm:spPr/>
      <dgm:t>
        <a:bodyPr/>
        <a:lstStyle/>
        <a:p>
          <a:endParaRPr lang="en-US"/>
        </a:p>
      </dgm:t>
    </dgm:pt>
    <dgm:pt modelId="{83C18AE6-7BD4-8744-9807-6690F5CEF6B7}" type="pres">
      <dgm:prSet presAssocID="{CAAA82CE-8A63-534F-9FEA-6BBD345C21A3}" presName="hierRoot2" presStyleCnt="0">
        <dgm:presLayoutVars>
          <dgm:hierBranch val="init"/>
        </dgm:presLayoutVars>
      </dgm:prSet>
      <dgm:spPr/>
    </dgm:pt>
    <dgm:pt modelId="{FD60AA67-416E-824C-9056-808E96839137}" type="pres">
      <dgm:prSet presAssocID="{CAAA82CE-8A63-534F-9FEA-6BBD345C21A3}" presName="rootComposite" presStyleCnt="0"/>
      <dgm:spPr/>
    </dgm:pt>
    <dgm:pt modelId="{631AA4BB-68B5-D440-9830-54767A0F03C5}" type="pres">
      <dgm:prSet presAssocID="{CAAA82CE-8A63-534F-9FEA-6BBD345C21A3}" presName="rootText" presStyleLbl="node3" presStyleIdx="7" presStyleCnt="8">
        <dgm:presLayoutVars>
          <dgm:chPref val="3"/>
        </dgm:presLayoutVars>
      </dgm:prSet>
      <dgm:spPr/>
      <dgm:t>
        <a:bodyPr/>
        <a:lstStyle/>
        <a:p>
          <a:endParaRPr lang="en-US"/>
        </a:p>
      </dgm:t>
    </dgm:pt>
    <dgm:pt modelId="{755F18B5-D624-2447-A33C-DA51F8E08F5E}" type="pres">
      <dgm:prSet presAssocID="{CAAA82CE-8A63-534F-9FEA-6BBD345C21A3}" presName="rootConnector" presStyleLbl="node3" presStyleIdx="7" presStyleCnt="8"/>
      <dgm:spPr/>
      <dgm:t>
        <a:bodyPr/>
        <a:lstStyle/>
        <a:p>
          <a:endParaRPr lang="en-US"/>
        </a:p>
      </dgm:t>
    </dgm:pt>
    <dgm:pt modelId="{E1A330C4-1965-0241-B17F-72EDA22A6F94}" type="pres">
      <dgm:prSet presAssocID="{CAAA82CE-8A63-534F-9FEA-6BBD345C21A3}" presName="hierChild4" presStyleCnt="0"/>
      <dgm:spPr/>
    </dgm:pt>
    <dgm:pt modelId="{1355A943-D171-6F4E-9F72-C231C379A66E}" type="pres">
      <dgm:prSet presAssocID="{CAAA82CE-8A63-534F-9FEA-6BBD345C21A3}" presName="hierChild5" presStyleCnt="0"/>
      <dgm:spPr/>
    </dgm:pt>
    <dgm:pt modelId="{14CF9D31-2BFA-3440-B524-24E5DB5B2AE1}" type="pres">
      <dgm:prSet presAssocID="{30754B99-3BB5-2A49-A5DB-EB8CF0752EAA}" presName="hierChild5" presStyleCnt="0"/>
      <dgm:spPr/>
    </dgm:pt>
    <dgm:pt modelId="{636992DC-D81A-134C-AFF3-78BBA4D7C3C8}" type="pres">
      <dgm:prSet presAssocID="{C09993D1-EB14-9940-ADC7-FA63DB7BB811}" presName="hierChild3" presStyleCnt="0"/>
      <dgm:spPr/>
    </dgm:pt>
  </dgm:ptLst>
  <dgm:cxnLst>
    <dgm:cxn modelId="{9AC70340-0A0C-9E4F-B715-35E46943D24A}" type="presOf" srcId="{2648F256-E524-3044-8B5A-AA9DDD74DCCD}" destId="{23E69D9A-636D-5D44-AA56-286607EE39A5}" srcOrd="1" destOrd="0" presId="urn:microsoft.com/office/officeart/2005/8/layout/orgChart1"/>
    <dgm:cxn modelId="{5B7FF064-074A-9E48-9133-02815A0BA462}" type="presOf" srcId="{7CDB7403-4CEC-6A4D-AD9C-6E6C33CA2419}" destId="{F57D65CE-850E-5046-BFE4-06775780FA6D}" srcOrd="0" destOrd="0" presId="urn:microsoft.com/office/officeart/2005/8/layout/orgChart1"/>
    <dgm:cxn modelId="{C3C1BA41-1351-A949-B598-714BCCD09CAB}" type="presOf" srcId="{0C9460CE-4C99-8F41-B14B-7F1B12D8DF83}" destId="{F08C3CE6-DF5D-DF46-A3CD-CE1B6B1FD03A}" srcOrd="1" destOrd="0" presId="urn:microsoft.com/office/officeart/2005/8/layout/orgChart1"/>
    <dgm:cxn modelId="{C14184A2-3148-F343-B761-D6991B1A98D1}" type="presOf" srcId="{E1D9EB45-6B78-1D42-A8F0-8FBE8E270C7D}" destId="{83704E19-057F-D449-8A34-1999E4ADB7DC}" srcOrd="1" destOrd="0" presId="urn:microsoft.com/office/officeart/2005/8/layout/orgChart1"/>
    <dgm:cxn modelId="{68EF9B35-6B79-D141-AFB8-8A86E82D0F59}" type="presOf" srcId="{3ECA21A3-ADED-054C-A28B-EDDFA164AFAD}" destId="{F4137E13-118F-3443-9972-EA4D2C39CE27}" srcOrd="0" destOrd="0" presId="urn:microsoft.com/office/officeart/2005/8/layout/orgChart1"/>
    <dgm:cxn modelId="{65740201-BAC2-764A-A1FC-2DF602389D10}" type="presOf" srcId="{1DB9D2EC-69D1-F648-8833-704B9F45C966}" destId="{0B3636DB-6168-2846-A207-A900BA24DC95}" srcOrd="0" destOrd="0" presId="urn:microsoft.com/office/officeart/2005/8/layout/orgChart1"/>
    <dgm:cxn modelId="{7612A4EE-C8A2-8942-9EC9-F932CD9200FF}" type="presOf" srcId="{6C232B9B-3F99-2148-B574-D592FE79723C}" destId="{71EB02F9-1813-6F41-83F8-0EADD0E2D2DB}" srcOrd="0" destOrd="0" presId="urn:microsoft.com/office/officeart/2005/8/layout/orgChart1"/>
    <dgm:cxn modelId="{17B91D02-2565-F544-A38F-79BE6B78E3B8}" type="presOf" srcId="{1F94FE02-3002-3B46-BD11-828B287D3974}" destId="{49109C12-D9B7-294C-987F-E7D2902026AE}" srcOrd="0" destOrd="0" presId="urn:microsoft.com/office/officeart/2005/8/layout/orgChart1"/>
    <dgm:cxn modelId="{29D623AD-565E-6646-8F74-5ACB10CB81A5}" type="presOf" srcId="{C09993D1-EB14-9940-ADC7-FA63DB7BB811}" destId="{1C3C388F-7942-3A41-8541-4D58707E1838}" srcOrd="1" destOrd="0" presId="urn:microsoft.com/office/officeart/2005/8/layout/orgChart1"/>
    <dgm:cxn modelId="{280DD445-1E44-914B-A7EC-2D238082B9C3}" type="presOf" srcId="{CAAA82CE-8A63-534F-9FEA-6BBD345C21A3}" destId="{755F18B5-D624-2447-A33C-DA51F8E08F5E}" srcOrd="1" destOrd="0" presId="urn:microsoft.com/office/officeart/2005/8/layout/orgChart1"/>
    <dgm:cxn modelId="{658D5BBC-DBEB-3B42-91F9-B72F5FC4FC7D}" type="presOf" srcId="{2648F256-E524-3044-8B5A-AA9DDD74DCCD}" destId="{2A02BB7A-9BD9-B945-AAAA-F56512A82F89}" srcOrd="0" destOrd="0" presId="urn:microsoft.com/office/officeart/2005/8/layout/orgChart1"/>
    <dgm:cxn modelId="{5AE9E5BB-77DE-B84D-9360-C001D7B961F9}" type="presOf" srcId="{E1D9EB45-6B78-1D42-A8F0-8FBE8E270C7D}" destId="{6507C5E7-6648-C44B-80F5-172F702F9D27}" srcOrd="0" destOrd="0" presId="urn:microsoft.com/office/officeart/2005/8/layout/orgChart1"/>
    <dgm:cxn modelId="{A7B82238-DCEC-1B43-939A-1CE720291B83}" type="presOf" srcId="{A88E7887-E486-3842-9799-6CDA3FBA5991}" destId="{EEA2D1B6-5FC9-4D4C-89CA-89BD812CDC8D}" srcOrd="0" destOrd="0" presId="urn:microsoft.com/office/officeart/2005/8/layout/orgChart1"/>
    <dgm:cxn modelId="{6654C559-F3EA-9F46-8A2B-763C71CCCAD6}" srcId="{0C9460CE-4C99-8F41-B14B-7F1B12D8DF83}" destId="{1F94FE02-3002-3B46-BD11-828B287D3974}" srcOrd="0" destOrd="0" parTransId="{D1990BA5-93B9-4548-9DC9-D127B4AC7176}" sibTransId="{7344BBFE-DA0B-F340-9341-71B0D8BFC9E4}"/>
    <dgm:cxn modelId="{A9829059-89A9-0C41-BEA7-195D5FC4599F}" type="presOf" srcId="{30754B99-3BB5-2A49-A5DB-EB8CF0752EAA}" destId="{D57EECD1-B2FC-594E-BDAA-C37417F78724}" srcOrd="1" destOrd="0" presId="urn:microsoft.com/office/officeart/2005/8/layout/orgChart1"/>
    <dgm:cxn modelId="{9792BE37-3694-1A4B-B945-F5CC7D0BEE53}" srcId="{0C9460CE-4C99-8F41-B14B-7F1B12D8DF83}" destId="{24502D21-4D78-8A4D-92F6-5508A3A2E180}" srcOrd="1" destOrd="0" parTransId="{817AFA8D-65BE-6346-AA26-D8B6A8F53465}" sibTransId="{9243B9BD-967D-5B4A-94AB-C77C8F8FED28}"/>
    <dgm:cxn modelId="{947E657B-B74D-B14C-A29F-F778D89F3CF6}" srcId="{30754B99-3BB5-2A49-A5DB-EB8CF0752EAA}" destId="{2648F256-E524-3044-8B5A-AA9DDD74DCCD}" srcOrd="0" destOrd="0" parTransId="{7CDB7403-4CEC-6A4D-AD9C-6E6C33CA2419}" sibTransId="{F9E705DA-EE71-EE48-B2D8-47479E8D132C}"/>
    <dgm:cxn modelId="{5F0C0C76-6FEA-4F46-A44A-35081B2547A2}" srcId="{652778A3-DE00-C04F-B827-609A1F975622}" destId="{0C9460CE-4C99-8F41-B14B-7F1B12D8DF83}" srcOrd="0" destOrd="0" parTransId="{B3F788CF-F299-7744-B1D3-B6451F3E1C1C}" sibTransId="{26CE09B7-E5C5-E44E-A135-02E1815AC2B6}"/>
    <dgm:cxn modelId="{5A33BF54-5AE6-6A4C-B0D9-77B26655CFE1}" srcId="{E1D9EB45-6B78-1D42-A8F0-8FBE8E270C7D}" destId="{DEC62FDF-2171-6844-8A54-E80CFFB66C9D}" srcOrd="0" destOrd="0" parTransId="{1DB9D2EC-69D1-F648-8833-704B9F45C966}" sibTransId="{06E28CEB-A894-D049-A055-6F0732EF46F9}"/>
    <dgm:cxn modelId="{6754F994-266E-E14E-A078-C6B2E1DEA4A6}" type="presOf" srcId="{6C232B9B-3F99-2148-B574-D592FE79723C}" destId="{B9E3C506-D9A1-6549-AB44-67258F36C1EC}" srcOrd="1" destOrd="0" presId="urn:microsoft.com/office/officeart/2005/8/layout/orgChart1"/>
    <dgm:cxn modelId="{3D0392C3-4D97-574A-9BE2-A5E8BA290500}" type="presOf" srcId="{B3652826-7FC7-E64F-BF73-FEDD88321FDE}" destId="{37DFF0E9-D77F-004A-9F89-4F32B34BA3BE}" srcOrd="1" destOrd="0" presId="urn:microsoft.com/office/officeart/2005/8/layout/orgChart1"/>
    <dgm:cxn modelId="{7FA8157C-F058-F340-A3A8-59BC23ACAADB}" type="presOf" srcId="{30754B99-3BB5-2A49-A5DB-EB8CF0752EAA}" destId="{C8B6DD3E-A27C-1B48-A383-AE9141965C2E}" srcOrd="0" destOrd="0" presId="urn:microsoft.com/office/officeart/2005/8/layout/orgChart1"/>
    <dgm:cxn modelId="{FAAB4B24-130F-6145-B8D7-BB413C4A1726}" type="presOf" srcId="{24502D21-4D78-8A4D-92F6-5508A3A2E180}" destId="{E441FC70-881E-CF45-ADB9-21A284E3BD7E}" srcOrd="0" destOrd="0" presId="urn:microsoft.com/office/officeart/2005/8/layout/orgChart1"/>
    <dgm:cxn modelId="{D7DFD7C9-83D1-2B4F-B96D-26763867A40F}" srcId="{B3652826-7FC7-E64F-BF73-FEDD88321FDE}" destId="{A88E7887-E486-3842-9799-6CDA3FBA5991}" srcOrd="0" destOrd="0" parTransId="{437F55E0-9BBE-B144-889D-839A66339A14}" sibTransId="{9EC81F26-8D17-4645-A389-57FD38B3DF9B}"/>
    <dgm:cxn modelId="{B98A09EC-8941-CD40-96F0-3E7DB6CF0983}" type="presOf" srcId="{0C9460CE-4C99-8F41-B14B-7F1B12D8DF83}" destId="{4C5AC2C1-E5C6-3145-9CC9-D56D876160D6}" srcOrd="0" destOrd="0" presId="urn:microsoft.com/office/officeart/2005/8/layout/orgChart1"/>
    <dgm:cxn modelId="{825E0416-00E0-A142-A44D-2CD5DD2FB37F}" type="presOf" srcId="{2DCDF8AE-DA34-6643-94FF-46C424D6837F}" destId="{35B4DAEF-919D-A048-A0D8-E47D5CA52B26}" srcOrd="0" destOrd="0" presId="urn:microsoft.com/office/officeart/2005/8/layout/orgChart1"/>
    <dgm:cxn modelId="{67C45F90-08EE-6542-906E-161B466F22A2}" type="presOf" srcId="{A88E7887-E486-3842-9799-6CDA3FBA5991}" destId="{4CCDA05D-71F7-B844-BB53-E28B24AEDF47}" srcOrd="1" destOrd="0" presId="urn:microsoft.com/office/officeart/2005/8/layout/orgChart1"/>
    <dgm:cxn modelId="{8D660612-9871-BB46-A98B-75989F8E7340}" type="presOf" srcId="{437F55E0-9BBE-B144-889D-839A66339A14}" destId="{94F31EAA-CD4E-754A-8500-F0AA08213EE9}" srcOrd="0" destOrd="0" presId="urn:microsoft.com/office/officeart/2005/8/layout/orgChart1"/>
    <dgm:cxn modelId="{048074A1-DE21-564D-AE14-87B27EAE5AED}" type="presOf" srcId="{9C7DE0E3-8534-9848-B7ED-64DCA6735EE0}" destId="{A5BBFB17-3510-6348-9C47-2A31867023FA}" srcOrd="0" destOrd="0" presId="urn:microsoft.com/office/officeart/2005/8/layout/orgChart1"/>
    <dgm:cxn modelId="{8E3EB712-209D-7F4D-A541-CFACEEDE9F86}" type="presOf" srcId="{52A3A702-21C2-DA47-8C21-2FF938E9E266}" destId="{E2E994E5-2D27-1A47-9B57-3440DDACBD83}" srcOrd="0" destOrd="0" presId="urn:microsoft.com/office/officeart/2005/8/layout/orgChart1"/>
    <dgm:cxn modelId="{2E4E20D1-8B40-494F-917F-FF4EF8977291}" type="presOf" srcId="{C09993D1-EB14-9940-ADC7-FA63DB7BB811}" destId="{D96FC2FC-3B92-704E-B499-C2F0D9DD6623}" srcOrd="0" destOrd="0" presId="urn:microsoft.com/office/officeart/2005/8/layout/orgChart1"/>
    <dgm:cxn modelId="{21DFB074-FDD9-5044-8FC0-BBFDEEFABDA2}" type="presOf" srcId="{2DCDF8AE-DA34-6643-94FF-46C424D6837F}" destId="{002B3C88-7B5E-E141-9D79-CEF9C876531F}" srcOrd="1" destOrd="0" presId="urn:microsoft.com/office/officeart/2005/8/layout/orgChart1"/>
    <dgm:cxn modelId="{06874C2B-06A7-6E4A-B4BE-53847627F1FA}" srcId="{30754B99-3BB5-2A49-A5DB-EB8CF0752EAA}" destId="{CAAA82CE-8A63-534F-9FEA-6BBD345C21A3}" srcOrd="1" destOrd="0" parTransId="{6781A906-06D8-9341-9865-C23217BD4F53}" sibTransId="{541FD98F-DB4F-4641-B5A3-9EDF6D7A4436}"/>
    <dgm:cxn modelId="{DC03B90C-430F-DF44-AEFF-25F82FDF5013}" type="presOf" srcId="{DEC62FDF-2171-6844-8A54-E80CFFB66C9D}" destId="{C3D64529-0921-3843-921C-6AB1052A8D9D}" srcOrd="1" destOrd="0" presId="urn:microsoft.com/office/officeart/2005/8/layout/orgChart1"/>
    <dgm:cxn modelId="{199D0722-99C3-A940-8F3F-B3C801E1D051}" type="presOf" srcId="{B3F788CF-F299-7744-B1D3-B6451F3E1C1C}" destId="{65BA73F7-6ABF-6546-A045-36C3DA6E142A}" srcOrd="0" destOrd="0" presId="urn:microsoft.com/office/officeart/2005/8/layout/orgChart1"/>
    <dgm:cxn modelId="{284061A4-A5C1-AE4B-BD27-A9C0A24300B2}" type="presOf" srcId="{6781A906-06D8-9341-9865-C23217BD4F53}" destId="{B83D4ED9-85BD-E141-B7D0-22C42C4AFC16}" srcOrd="0" destOrd="0" presId="urn:microsoft.com/office/officeart/2005/8/layout/orgChart1"/>
    <dgm:cxn modelId="{7A744D3F-A4F0-0849-B586-0AC8D2155325}" type="presOf" srcId="{A6270E3D-B0BC-B640-9192-3E1427F87386}" destId="{7F73FDEC-98CB-A64B-86E0-5BC1113658A1}" srcOrd="0" destOrd="0" presId="urn:microsoft.com/office/officeart/2005/8/layout/orgChart1"/>
    <dgm:cxn modelId="{B4875F01-DBD0-BC49-AA76-200CB30EF1C2}" srcId="{446E9782-3645-AB4D-BA2D-4172BA0FDABF}" destId="{C09993D1-EB14-9940-ADC7-FA63DB7BB811}" srcOrd="1" destOrd="0" parTransId="{0D112628-721C-3247-96FF-5BFD7D811456}" sibTransId="{015000E1-90F7-EE46-8183-F14CFC5F5A81}"/>
    <dgm:cxn modelId="{F7040A15-3B2A-824A-BEFC-39D22B4F4139}" srcId="{B3652826-7FC7-E64F-BF73-FEDD88321FDE}" destId="{2DCDF8AE-DA34-6643-94FF-46C424D6837F}" srcOrd="1" destOrd="0" parTransId="{A6270E3D-B0BC-B640-9192-3E1427F87386}" sibTransId="{AFD7A54D-B9CF-ED4E-AB5C-4A1193645BA3}"/>
    <dgm:cxn modelId="{034AD722-D96F-A74C-AC3A-E63F8B1F8052}" srcId="{E1D9EB45-6B78-1D42-A8F0-8FBE8E270C7D}" destId="{6C232B9B-3F99-2148-B574-D592FE79723C}" srcOrd="1" destOrd="0" parTransId="{3ECA21A3-ADED-054C-A28B-EDDFA164AFAD}" sibTransId="{B85BE855-77AD-894B-9BB8-EA32AB9D29CB}"/>
    <dgm:cxn modelId="{9578B1CC-9BD0-A949-A125-07990FC81952}" srcId="{446E9782-3645-AB4D-BA2D-4172BA0FDABF}" destId="{652778A3-DE00-C04F-B827-609A1F975622}" srcOrd="0" destOrd="0" parTransId="{B3E5E0B5-FB77-7347-925F-F44E0B75FBBC}" sibTransId="{78201814-D1CE-074B-A8D4-62B6F83BC986}"/>
    <dgm:cxn modelId="{A02E0EA6-4FC8-6A4A-97A3-5680EBDC9C92}" type="presOf" srcId="{9A2B930D-F916-2C4E-98D7-D8813ABB3FE4}" destId="{9CC6FDC6-2633-9941-807E-A151D1A6F0F7}" srcOrd="0" destOrd="0" presId="urn:microsoft.com/office/officeart/2005/8/layout/orgChart1"/>
    <dgm:cxn modelId="{8B15A13F-471B-1942-BF77-B06DF856E2C4}" type="presOf" srcId="{1F94FE02-3002-3B46-BD11-828B287D3974}" destId="{2D4F3A48-42C8-D54B-B90C-F5328C94E459}" srcOrd="1" destOrd="0" presId="urn:microsoft.com/office/officeart/2005/8/layout/orgChart1"/>
    <dgm:cxn modelId="{3E0B7D2B-6BEB-304E-AF93-FDCB959D60DC}" type="presOf" srcId="{DEC62FDF-2171-6844-8A54-E80CFFB66C9D}" destId="{A2A6387F-B982-5F4A-AFB1-CF1E2382478C}" srcOrd="0" destOrd="0" presId="urn:microsoft.com/office/officeart/2005/8/layout/orgChart1"/>
    <dgm:cxn modelId="{D51F30D2-BAE6-A543-BA7D-EF8E82A36B1E}" type="presOf" srcId="{652778A3-DE00-C04F-B827-609A1F975622}" destId="{335E428D-8855-5C43-9CE1-6412253AEBFF}" srcOrd="1" destOrd="0" presId="urn:microsoft.com/office/officeart/2005/8/layout/orgChart1"/>
    <dgm:cxn modelId="{9DE477D3-0934-5B45-9B8C-AC37AFA1FCC0}" type="presOf" srcId="{24502D21-4D78-8A4D-92F6-5508A3A2E180}" destId="{8896FC38-EC94-A14B-B0E5-159A974069BC}" srcOrd="1" destOrd="0" presId="urn:microsoft.com/office/officeart/2005/8/layout/orgChart1"/>
    <dgm:cxn modelId="{33C0EF26-8C4A-1149-A402-8455E48D696F}" type="presOf" srcId="{446E9782-3645-AB4D-BA2D-4172BA0FDABF}" destId="{86D5B48F-F486-2A4C-9DC7-701C07CB466C}" srcOrd="0" destOrd="0" presId="urn:microsoft.com/office/officeart/2005/8/layout/orgChart1"/>
    <dgm:cxn modelId="{0C93DF39-F2E7-2D49-8280-90CCE335D1A5}" type="presOf" srcId="{817AFA8D-65BE-6346-AA26-D8B6A8F53465}" destId="{EDBAB59B-702B-4C49-B287-3695C9D048D5}" srcOrd="0" destOrd="0" presId="urn:microsoft.com/office/officeart/2005/8/layout/orgChart1"/>
    <dgm:cxn modelId="{2EC78725-9084-934D-89E4-B48F90026C91}" type="presOf" srcId="{B3652826-7FC7-E64F-BF73-FEDD88321FDE}" destId="{45B3488E-E1D8-4C4D-A6A3-81FBBD2DFAA7}" srcOrd="0" destOrd="0" presId="urn:microsoft.com/office/officeart/2005/8/layout/orgChart1"/>
    <dgm:cxn modelId="{B8FFA7CE-50B7-DC4D-8D4C-865B9F757FCE}" srcId="{C09993D1-EB14-9940-ADC7-FA63DB7BB811}" destId="{E1D9EB45-6B78-1D42-A8F0-8FBE8E270C7D}" srcOrd="1" destOrd="0" parTransId="{52A3A702-21C2-DA47-8C21-2FF938E9E266}" sibTransId="{2B8D8390-51AD-FF4E-BE6D-0CEFECF5234C}"/>
    <dgm:cxn modelId="{368A309F-740A-5B40-ABDB-48BBA71298D7}" srcId="{C09993D1-EB14-9940-ADC7-FA63DB7BB811}" destId="{B3652826-7FC7-E64F-BF73-FEDD88321FDE}" srcOrd="0" destOrd="0" parTransId="{9A2B930D-F916-2C4E-98D7-D8813ABB3FE4}" sibTransId="{FC7E9CB3-D9C4-2245-84D9-00B701C4FD12}"/>
    <dgm:cxn modelId="{CA65A2D8-B566-424B-A43C-092C4DC56491}" type="presOf" srcId="{652778A3-DE00-C04F-B827-609A1F975622}" destId="{552E81F5-3362-0448-9B18-C39D66F4DB9B}" srcOrd="0" destOrd="0" presId="urn:microsoft.com/office/officeart/2005/8/layout/orgChart1"/>
    <dgm:cxn modelId="{7765605A-89B5-E34B-8F49-0967CE862A88}" type="presOf" srcId="{CAAA82CE-8A63-534F-9FEA-6BBD345C21A3}" destId="{631AA4BB-68B5-D440-9830-54767A0F03C5}" srcOrd="0" destOrd="0" presId="urn:microsoft.com/office/officeart/2005/8/layout/orgChart1"/>
    <dgm:cxn modelId="{41B48EEC-DDA9-0143-96E3-1C47FB6B2DB0}" type="presOf" srcId="{D1990BA5-93B9-4548-9DC9-D127B4AC7176}" destId="{FDD6A4F7-E9F4-B94C-B8B8-7B89E903B3DC}" srcOrd="0" destOrd="0" presId="urn:microsoft.com/office/officeart/2005/8/layout/orgChart1"/>
    <dgm:cxn modelId="{A1B72703-0C1D-864B-B705-06655038AAE0}" srcId="{C09993D1-EB14-9940-ADC7-FA63DB7BB811}" destId="{30754B99-3BB5-2A49-A5DB-EB8CF0752EAA}" srcOrd="2" destOrd="0" parTransId="{9C7DE0E3-8534-9848-B7ED-64DCA6735EE0}" sibTransId="{9D154F2C-8FA4-C844-8C07-5EF6B87C9CC1}"/>
    <dgm:cxn modelId="{CE86F9D9-5A59-0043-BC24-A8D1E644EF77}" type="presParOf" srcId="{86D5B48F-F486-2A4C-9DC7-701C07CB466C}" destId="{0118804D-1B30-9441-BBBD-0928263DD527}" srcOrd="0" destOrd="0" presId="urn:microsoft.com/office/officeart/2005/8/layout/orgChart1"/>
    <dgm:cxn modelId="{B2204A17-B7AC-EE4F-8C6E-C24EFCB0A6D3}" type="presParOf" srcId="{0118804D-1B30-9441-BBBD-0928263DD527}" destId="{25767C8F-960C-F644-B344-804B40DC63C1}" srcOrd="0" destOrd="0" presId="urn:microsoft.com/office/officeart/2005/8/layout/orgChart1"/>
    <dgm:cxn modelId="{43E58CA0-438F-904A-9636-FC48ECD5846D}" type="presParOf" srcId="{25767C8F-960C-F644-B344-804B40DC63C1}" destId="{552E81F5-3362-0448-9B18-C39D66F4DB9B}" srcOrd="0" destOrd="0" presId="urn:microsoft.com/office/officeart/2005/8/layout/orgChart1"/>
    <dgm:cxn modelId="{E50AF580-2423-5540-9882-006D0E542C3C}" type="presParOf" srcId="{25767C8F-960C-F644-B344-804B40DC63C1}" destId="{335E428D-8855-5C43-9CE1-6412253AEBFF}" srcOrd="1" destOrd="0" presId="urn:microsoft.com/office/officeart/2005/8/layout/orgChart1"/>
    <dgm:cxn modelId="{FC597D20-D784-2D4F-9862-4ABACA0F73F8}" type="presParOf" srcId="{0118804D-1B30-9441-BBBD-0928263DD527}" destId="{3120ECAC-ECF6-7644-A279-F12A12B87C26}" srcOrd="1" destOrd="0" presId="urn:microsoft.com/office/officeart/2005/8/layout/orgChart1"/>
    <dgm:cxn modelId="{F867E360-2240-8B47-9BFA-09C2EB51B82B}" type="presParOf" srcId="{3120ECAC-ECF6-7644-A279-F12A12B87C26}" destId="{65BA73F7-6ABF-6546-A045-36C3DA6E142A}" srcOrd="0" destOrd="0" presId="urn:microsoft.com/office/officeart/2005/8/layout/orgChart1"/>
    <dgm:cxn modelId="{73DDFDA7-8E59-E540-AFCD-6241CE722F56}" type="presParOf" srcId="{3120ECAC-ECF6-7644-A279-F12A12B87C26}" destId="{DB0194AD-240F-8847-BF3B-5D57B6E82D40}" srcOrd="1" destOrd="0" presId="urn:microsoft.com/office/officeart/2005/8/layout/orgChart1"/>
    <dgm:cxn modelId="{8C42A7B5-4E71-5C4B-AC4A-0464C5944098}" type="presParOf" srcId="{DB0194AD-240F-8847-BF3B-5D57B6E82D40}" destId="{E8035D3E-89D8-1542-9D62-B711FFF9B436}" srcOrd="0" destOrd="0" presId="urn:microsoft.com/office/officeart/2005/8/layout/orgChart1"/>
    <dgm:cxn modelId="{D991DDC2-D129-6846-9FAE-188AC90556AD}" type="presParOf" srcId="{E8035D3E-89D8-1542-9D62-B711FFF9B436}" destId="{4C5AC2C1-E5C6-3145-9CC9-D56D876160D6}" srcOrd="0" destOrd="0" presId="urn:microsoft.com/office/officeart/2005/8/layout/orgChart1"/>
    <dgm:cxn modelId="{19EEBB3B-2563-D247-8296-CA4E446639D4}" type="presParOf" srcId="{E8035D3E-89D8-1542-9D62-B711FFF9B436}" destId="{F08C3CE6-DF5D-DF46-A3CD-CE1B6B1FD03A}" srcOrd="1" destOrd="0" presId="urn:microsoft.com/office/officeart/2005/8/layout/orgChart1"/>
    <dgm:cxn modelId="{ED303BA8-098B-F944-87D1-C388C038E367}" type="presParOf" srcId="{DB0194AD-240F-8847-BF3B-5D57B6E82D40}" destId="{0122E081-61E4-E843-A055-6CAE73ED24F8}" srcOrd="1" destOrd="0" presId="urn:microsoft.com/office/officeart/2005/8/layout/orgChart1"/>
    <dgm:cxn modelId="{1F8AE1B9-8A53-B049-BD7D-4DF39D1BAF88}" type="presParOf" srcId="{0122E081-61E4-E843-A055-6CAE73ED24F8}" destId="{FDD6A4F7-E9F4-B94C-B8B8-7B89E903B3DC}" srcOrd="0" destOrd="0" presId="urn:microsoft.com/office/officeart/2005/8/layout/orgChart1"/>
    <dgm:cxn modelId="{770B1F18-6E90-DE4E-8DF0-9F5DA1AD8EF5}" type="presParOf" srcId="{0122E081-61E4-E843-A055-6CAE73ED24F8}" destId="{CE5DFAF0-4A48-1C49-A77D-A2D3BED41A49}" srcOrd="1" destOrd="0" presId="urn:microsoft.com/office/officeart/2005/8/layout/orgChart1"/>
    <dgm:cxn modelId="{B3B584D7-C481-6F4A-9D38-3310B7DD363E}" type="presParOf" srcId="{CE5DFAF0-4A48-1C49-A77D-A2D3BED41A49}" destId="{7B112550-A5FE-1F4E-AC7A-D0B6B4BDBEBB}" srcOrd="0" destOrd="0" presId="urn:microsoft.com/office/officeart/2005/8/layout/orgChart1"/>
    <dgm:cxn modelId="{D81922CC-3932-C04D-A084-7D31A35DE106}" type="presParOf" srcId="{7B112550-A5FE-1F4E-AC7A-D0B6B4BDBEBB}" destId="{49109C12-D9B7-294C-987F-E7D2902026AE}" srcOrd="0" destOrd="0" presId="urn:microsoft.com/office/officeart/2005/8/layout/orgChart1"/>
    <dgm:cxn modelId="{F956BF03-A5D4-794D-A288-71B85DE4199B}" type="presParOf" srcId="{7B112550-A5FE-1F4E-AC7A-D0B6B4BDBEBB}" destId="{2D4F3A48-42C8-D54B-B90C-F5328C94E459}" srcOrd="1" destOrd="0" presId="urn:microsoft.com/office/officeart/2005/8/layout/orgChart1"/>
    <dgm:cxn modelId="{932161D6-3D2E-C547-9F0E-A0DEC7DA31B4}" type="presParOf" srcId="{CE5DFAF0-4A48-1C49-A77D-A2D3BED41A49}" destId="{70C76BFE-FE49-3042-8DE0-2E73D5B76669}" srcOrd="1" destOrd="0" presId="urn:microsoft.com/office/officeart/2005/8/layout/orgChart1"/>
    <dgm:cxn modelId="{BD9369A3-5083-2C40-A848-B7C840E63EF6}" type="presParOf" srcId="{CE5DFAF0-4A48-1C49-A77D-A2D3BED41A49}" destId="{DD530E07-A21D-E045-8660-85B590A838F0}" srcOrd="2" destOrd="0" presId="urn:microsoft.com/office/officeart/2005/8/layout/orgChart1"/>
    <dgm:cxn modelId="{33F0F011-6289-4642-91B1-385584E2BCA8}" type="presParOf" srcId="{0122E081-61E4-E843-A055-6CAE73ED24F8}" destId="{EDBAB59B-702B-4C49-B287-3695C9D048D5}" srcOrd="2" destOrd="0" presId="urn:microsoft.com/office/officeart/2005/8/layout/orgChart1"/>
    <dgm:cxn modelId="{F308E7AE-FFB8-1F44-97A9-211FF55A88B6}" type="presParOf" srcId="{0122E081-61E4-E843-A055-6CAE73ED24F8}" destId="{7850C62C-EA83-3448-8482-2330A6611667}" srcOrd="3" destOrd="0" presId="urn:microsoft.com/office/officeart/2005/8/layout/orgChart1"/>
    <dgm:cxn modelId="{BCC5C3E6-4B9A-6A41-87E9-F0435918AFB3}" type="presParOf" srcId="{7850C62C-EA83-3448-8482-2330A6611667}" destId="{27B4C173-112C-FD40-BE14-8495D743848F}" srcOrd="0" destOrd="0" presId="urn:microsoft.com/office/officeart/2005/8/layout/orgChart1"/>
    <dgm:cxn modelId="{4B848F45-9771-A243-88E4-A5A04BDCC850}" type="presParOf" srcId="{27B4C173-112C-FD40-BE14-8495D743848F}" destId="{E441FC70-881E-CF45-ADB9-21A284E3BD7E}" srcOrd="0" destOrd="0" presId="urn:microsoft.com/office/officeart/2005/8/layout/orgChart1"/>
    <dgm:cxn modelId="{61B79140-872B-FC41-809F-BFACE5830913}" type="presParOf" srcId="{27B4C173-112C-FD40-BE14-8495D743848F}" destId="{8896FC38-EC94-A14B-B0E5-159A974069BC}" srcOrd="1" destOrd="0" presId="urn:microsoft.com/office/officeart/2005/8/layout/orgChart1"/>
    <dgm:cxn modelId="{26D68388-583F-194C-9C04-90A9659F3032}" type="presParOf" srcId="{7850C62C-EA83-3448-8482-2330A6611667}" destId="{49589E70-DCA6-4E4F-B834-0D87B291CC03}" srcOrd="1" destOrd="0" presId="urn:microsoft.com/office/officeart/2005/8/layout/orgChart1"/>
    <dgm:cxn modelId="{4814FE7A-4C19-CF4D-B7DD-9312F1A94759}" type="presParOf" srcId="{7850C62C-EA83-3448-8482-2330A6611667}" destId="{C368CDC4-C719-EA4A-A14C-76F168AB0317}" srcOrd="2" destOrd="0" presId="urn:microsoft.com/office/officeart/2005/8/layout/orgChart1"/>
    <dgm:cxn modelId="{8E86567B-6598-F643-A81A-929FEB20042E}" type="presParOf" srcId="{DB0194AD-240F-8847-BF3B-5D57B6E82D40}" destId="{46BAFE42-D795-CF45-A98A-5285AFAD18CF}" srcOrd="2" destOrd="0" presId="urn:microsoft.com/office/officeart/2005/8/layout/orgChart1"/>
    <dgm:cxn modelId="{089F66B7-AED8-F246-B44B-D4E79403DCCB}" type="presParOf" srcId="{0118804D-1B30-9441-BBBD-0928263DD527}" destId="{2DC32B05-5AA8-5F4C-85F6-6636A83033A6}" srcOrd="2" destOrd="0" presId="urn:microsoft.com/office/officeart/2005/8/layout/orgChart1"/>
    <dgm:cxn modelId="{9B0C34CD-3F25-E64F-92FA-3B35B0DBB743}" type="presParOf" srcId="{86D5B48F-F486-2A4C-9DC7-701C07CB466C}" destId="{206D54A6-2FDD-154E-9653-AED58489CD70}" srcOrd="1" destOrd="0" presId="urn:microsoft.com/office/officeart/2005/8/layout/orgChart1"/>
    <dgm:cxn modelId="{8319888B-4AB1-C341-93E1-C5357B3A65A0}" type="presParOf" srcId="{206D54A6-2FDD-154E-9653-AED58489CD70}" destId="{F8E7F9B9-52D9-914E-AAA2-F8282CFACA40}" srcOrd="0" destOrd="0" presId="urn:microsoft.com/office/officeart/2005/8/layout/orgChart1"/>
    <dgm:cxn modelId="{A10D947D-8E34-EB4E-A4E5-3EFEC8127253}" type="presParOf" srcId="{F8E7F9B9-52D9-914E-AAA2-F8282CFACA40}" destId="{D96FC2FC-3B92-704E-B499-C2F0D9DD6623}" srcOrd="0" destOrd="0" presId="urn:microsoft.com/office/officeart/2005/8/layout/orgChart1"/>
    <dgm:cxn modelId="{4853B025-363B-6C42-9471-78696343B04E}" type="presParOf" srcId="{F8E7F9B9-52D9-914E-AAA2-F8282CFACA40}" destId="{1C3C388F-7942-3A41-8541-4D58707E1838}" srcOrd="1" destOrd="0" presId="urn:microsoft.com/office/officeart/2005/8/layout/orgChart1"/>
    <dgm:cxn modelId="{04C23DD4-6054-3F4C-8F56-B37D893D6B82}" type="presParOf" srcId="{206D54A6-2FDD-154E-9653-AED58489CD70}" destId="{4F0F6DA8-E3D4-264B-A2CF-15D74EC2FD5B}" srcOrd="1" destOrd="0" presId="urn:microsoft.com/office/officeart/2005/8/layout/orgChart1"/>
    <dgm:cxn modelId="{4194184A-136B-4D4C-B237-853D4C3EF4C6}" type="presParOf" srcId="{4F0F6DA8-E3D4-264B-A2CF-15D74EC2FD5B}" destId="{9CC6FDC6-2633-9941-807E-A151D1A6F0F7}" srcOrd="0" destOrd="0" presId="urn:microsoft.com/office/officeart/2005/8/layout/orgChart1"/>
    <dgm:cxn modelId="{80107D50-2571-B542-8213-7F88D3785422}" type="presParOf" srcId="{4F0F6DA8-E3D4-264B-A2CF-15D74EC2FD5B}" destId="{8A9A65D8-2093-CF40-A34C-9F34CC8D48AA}" srcOrd="1" destOrd="0" presId="urn:microsoft.com/office/officeart/2005/8/layout/orgChart1"/>
    <dgm:cxn modelId="{2F97B901-50BE-8E46-9DF6-96947B24DF5D}" type="presParOf" srcId="{8A9A65D8-2093-CF40-A34C-9F34CC8D48AA}" destId="{FDB26860-9D8D-F54B-B6B5-9F0A84A3ED15}" srcOrd="0" destOrd="0" presId="urn:microsoft.com/office/officeart/2005/8/layout/orgChart1"/>
    <dgm:cxn modelId="{3927AA40-4FA4-7C4E-A3D2-4D32F2F4F94D}" type="presParOf" srcId="{FDB26860-9D8D-F54B-B6B5-9F0A84A3ED15}" destId="{45B3488E-E1D8-4C4D-A6A3-81FBBD2DFAA7}" srcOrd="0" destOrd="0" presId="urn:microsoft.com/office/officeart/2005/8/layout/orgChart1"/>
    <dgm:cxn modelId="{0EB86200-8D71-6E4A-B851-2A6B9A82D0EC}" type="presParOf" srcId="{FDB26860-9D8D-F54B-B6B5-9F0A84A3ED15}" destId="{37DFF0E9-D77F-004A-9F89-4F32B34BA3BE}" srcOrd="1" destOrd="0" presId="urn:microsoft.com/office/officeart/2005/8/layout/orgChart1"/>
    <dgm:cxn modelId="{18CBFFE7-EBFD-1D44-84FF-8E57B49A9612}" type="presParOf" srcId="{8A9A65D8-2093-CF40-A34C-9F34CC8D48AA}" destId="{A00EE9A4-5C3E-5547-8473-BFFB7DB6996A}" srcOrd="1" destOrd="0" presId="urn:microsoft.com/office/officeart/2005/8/layout/orgChart1"/>
    <dgm:cxn modelId="{98679AE3-3864-E140-8FEC-A56E64876B60}" type="presParOf" srcId="{A00EE9A4-5C3E-5547-8473-BFFB7DB6996A}" destId="{94F31EAA-CD4E-754A-8500-F0AA08213EE9}" srcOrd="0" destOrd="0" presId="urn:microsoft.com/office/officeart/2005/8/layout/orgChart1"/>
    <dgm:cxn modelId="{607EEAD2-C479-BA47-805E-21537D68431D}" type="presParOf" srcId="{A00EE9A4-5C3E-5547-8473-BFFB7DB6996A}" destId="{08971689-B569-9E4C-810F-D6AF4C14FA70}" srcOrd="1" destOrd="0" presId="urn:microsoft.com/office/officeart/2005/8/layout/orgChart1"/>
    <dgm:cxn modelId="{70C2F436-DB47-2E40-A992-995B23A11710}" type="presParOf" srcId="{08971689-B569-9E4C-810F-D6AF4C14FA70}" destId="{3BFD38B6-309D-8948-AF87-92D449130EA9}" srcOrd="0" destOrd="0" presId="urn:microsoft.com/office/officeart/2005/8/layout/orgChart1"/>
    <dgm:cxn modelId="{59CDFD30-90BA-D643-8A81-8F62F652624F}" type="presParOf" srcId="{3BFD38B6-309D-8948-AF87-92D449130EA9}" destId="{EEA2D1B6-5FC9-4D4C-89CA-89BD812CDC8D}" srcOrd="0" destOrd="0" presId="urn:microsoft.com/office/officeart/2005/8/layout/orgChart1"/>
    <dgm:cxn modelId="{5DA7D596-3AC7-4440-BC5A-6A019DB50BAB}" type="presParOf" srcId="{3BFD38B6-309D-8948-AF87-92D449130EA9}" destId="{4CCDA05D-71F7-B844-BB53-E28B24AEDF47}" srcOrd="1" destOrd="0" presId="urn:microsoft.com/office/officeart/2005/8/layout/orgChart1"/>
    <dgm:cxn modelId="{332CD0D9-B922-EC45-8A83-B8A3209D221F}" type="presParOf" srcId="{08971689-B569-9E4C-810F-D6AF4C14FA70}" destId="{9CE975CB-66AB-974D-BF73-B78E1A7A29B2}" srcOrd="1" destOrd="0" presId="urn:microsoft.com/office/officeart/2005/8/layout/orgChart1"/>
    <dgm:cxn modelId="{3986C8EC-596B-1D45-A66D-A7A0BB776A3F}" type="presParOf" srcId="{08971689-B569-9E4C-810F-D6AF4C14FA70}" destId="{922555AF-BDDB-6D4B-912A-2739F138DBEF}" srcOrd="2" destOrd="0" presId="urn:microsoft.com/office/officeart/2005/8/layout/orgChart1"/>
    <dgm:cxn modelId="{E894F76B-10AE-8642-A46F-4DA365DD4A53}" type="presParOf" srcId="{A00EE9A4-5C3E-5547-8473-BFFB7DB6996A}" destId="{7F73FDEC-98CB-A64B-86E0-5BC1113658A1}" srcOrd="2" destOrd="0" presId="urn:microsoft.com/office/officeart/2005/8/layout/orgChart1"/>
    <dgm:cxn modelId="{EAABDDAD-AB74-9B46-BBB1-7E30418D7293}" type="presParOf" srcId="{A00EE9A4-5C3E-5547-8473-BFFB7DB6996A}" destId="{B2ED7272-3F54-8047-87CE-6B005F7BB150}" srcOrd="3" destOrd="0" presId="urn:microsoft.com/office/officeart/2005/8/layout/orgChart1"/>
    <dgm:cxn modelId="{125C78B5-8D19-0E4D-99EE-52DF271C0AB7}" type="presParOf" srcId="{B2ED7272-3F54-8047-87CE-6B005F7BB150}" destId="{716B24B6-36AC-E944-AB0A-4FF6939BBB4A}" srcOrd="0" destOrd="0" presId="urn:microsoft.com/office/officeart/2005/8/layout/orgChart1"/>
    <dgm:cxn modelId="{C619F4B1-159B-654F-A31D-0343A0536E66}" type="presParOf" srcId="{716B24B6-36AC-E944-AB0A-4FF6939BBB4A}" destId="{35B4DAEF-919D-A048-A0D8-E47D5CA52B26}" srcOrd="0" destOrd="0" presId="urn:microsoft.com/office/officeart/2005/8/layout/orgChart1"/>
    <dgm:cxn modelId="{B672964E-ADFC-9141-9327-2A336DD53673}" type="presParOf" srcId="{716B24B6-36AC-E944-AB0A-4FF6939BBB4A}" destId="{002B3C88-7B5E-E141-9D79-CEF9C876531F}" srcOrd="1" destOrd="0" presId="urn:microsoft.com/office/officeart/2005/8/layout/orgChart1"/>
    <dgm:cxn modelId="{29C45FED-0999-FB46-8AE5-9F7D1A92344C}" type="presParOf" srcId="{B2ED7272-3F54-8047-87CE-6B005F7BB150}" destId="{AC8BBF17-70E5-6D43-8D16-0CB532C69874}" srcOrd="1" destOrd="0" presId="urn:microsoft.com/office/officeart/2005/8/layout/orgChart1"/>
    <dgm:cxn modelId="{070A5CFA-EAAD-3C48-AABD-35F34A3D6D0A}" type="presParOf" srcId="{B2ED7272-3F54-8047-87CE-6B005F7BB150}" destId="{EA8338E3-7E99-154E-A981-3A8785542AC6}" srcOrd="2" destOrd="0" presId="urn:microsoft.com/office/officeart/2005/8/layout/orgChart1"/>
    <dgm:cxn modelId="{0B4E8FC6-F217-884E-B004-2A26202A73BF}" type="presParOf" srcId="{8A9A65D8-2093-CF40-A34C-9F34CC8D48AA}" destId="{82BCBC8E-8F7E-1F48-B802-6B450A11C274}" srcOrd="2" destOrd="0" presId="urn:microsoft.com/office/officeart/2005/8/layout/orgChart1"/>
    <dgm:cxn modelId="{E8AF1177-FF7C-5741-9681-FF7858881970}" type="presParOf" srcId="{4F0F6DA8-E3D4-264B-A2CF-15D74EC2FD5B}" destId="{E2E994E5-2D27-1A47-9B57-3440DDACBD83}" srcOrd="2" destOrd="0" presId="urn:microsoft.com/office/officeart/2005/8/layout/orgChart1"/>
    <dgm:cxn modelId="{7123381D-A7B1-144E-8980-D984A0AC253C}" type="presParOf" srcId="{4F0F6DA8-E3D4-264B-A2CF-15D74EC2FD5B}" destId="{C2D7B3FD-DF77-D44A-A801-1E3F234C3927}" srcOrd="3" destOrd="0" presId="urn:microsoft.com/office/officeart/2005/8/layout/orgChart1"/>
    <dgm:cxn modelId="{9A3004B8-3E79-9D4D-9E73-E8840AA181D3}" type="presParOf" srcId="{C2D7B3FD-DF77-D44A-A801-1E3F234C3927}" destId="{07D38EF0-54E3-2944-8D4B-36DF49847DA2}" srcOrd="0" destOrd="0" presId="urn:microsoft.com/office/officeart/2005/8/layout/orgChart1"/>
    <dgm:cxn modelId="{EEBB7AD5-454F-E545-AD61-907691484E1A}" type="presParOf" srcId="{07D38EF0-54E3-2944-8D4B-36DF49847DA2}" destId="{6507C5E7-6648-C44B-80F5-172F702F9D27}" srcOrd="0" destOrd="0" presId="urn:microsoft.com/office/officeart/2005/8/layout/orgChart1"/>
    <dgm:cxn modelId="{8E951770-D08D-F246-AFEB-DC2C3FE682E6}" type="presParOf" srcId="{07D38EF0-54E3-2944-8D4B-36DF49847DA2}" destId="{83704E19-057F-D449-8A34-1999E4ADB7DC}" srcOrd="1" destOrd="0" presId="urn:microsoft.com/office/officeart/2005/8/layout/orgChart1"/>
    <dgm:cxn modelId="{F23465E4-9DA8-8D4F-87D6-0A9D8930CEE9}" type="presParOf" srcId="{C2D7B3FD-DF77-D44A-A801-1E3F234C3927}" destId="{E8922A7F-FA26-9842-B53F-850577AD043E}" srcOrd="1" destOrd="0" presId="urn:microsoft.com/office/officeart/2005/8/layout/orgChart1"/>
    <dgm:cxn modelId="{3A7AB5B8-5462-1A4A-A474-F62BEF69152F}" type="presParOf" srcId="{E8922A7F-FA26-9842-B53F-850577AD043E}" destId="{0B3636DB-6168-2846-A207-A900BA24DC95}" srcOrd="0" destOrd="0" presId="urn:microsoft.com/office/officeart/2005/8/layout/orgChart1"/>
    <dgm:cxn modelId="{AA46E23F-0A4B-1A44-8B42-D4ABD5103128}" type="presParOf" srcId="{E8922A7F-FA26-9842-B53F-850577AD043E}" destId="{D4F05DAC-3F1F-DE49-B68A-40BFF2C6A2AD}" srcOrd="1" destOrd="0" presId="urn:microsoft.com/office/officeart/2005/8/layout/orgChart1"/>
    <dgm:cxn modelId="{24628841-3D56-C44C-8AF5-AE27CCB2EC56}" type="presParOf" srcId="{D4F05DAC-3F1F-DE49-B68A-40BFF2C6A2AD}" destId="{13ECC35C-A497-4844-8683-034B1C491344}" srcOrd="0" destOrd="0" presId="urn:microsoft.com/office/officeart/2005/8/layout/orgChart1"/>
    <dgm:cxn modelId="{BCC8ACCC-F2B8-B14A-A07A-9C387E6591DE}" type="presParOf" srcId="{13ECC35C-A497-4844-8683-034B1C491344}" destId="{A2A6387F-B982-5F4A-AFB1-CF1E2382478C}" srcOrd="0" destOrd="0" presId="urn:microsoft.com/office/officeart/2005/8/layout/orgChart1"/>
    <dgm:cxn modelId="{50EA6FA5-9B8F-E945-9C0E-57F0BBB7AA55}" type="presParOf" srcId="{13ECC35C-A497-4844-8683-034B1C491344}" destId="{C3D64529-0921-3843-921C-6AB1052A8D9D}" srcOrd="1" destOrd="0" presId="urn:microsoft.com/office/officeart/2005/8/layout/orgChart1"/>
    <dgm:cxn modelId="{5B86A19B-CF60-2E4C-A53B-F867B07EE8F9}" type="presParOf" srcId="{D4F05DAC-3F1F-DE49-B68A-40BFF2C6A2AD}" destId="{C535CC60-A54F-6E40-B2A3-7637CC73B000}" srcOrd="1" destOrd="0" presId="urn:microsoft.com/office/officeart/2005/8/layout/orgChart1"/>
    <dgm:cxn modelId="{B7D9B94C-C821-F540-8C3A-140613308442}" type="presParOf" srcId="{D4F05DAC-3F1F-DE49-B68A-40BFF2C6A2AD}" destId="{697B2EE2-57C6-1E45-BEAE-8F84C8BC48E8}" srcOrd="2" destOrd="0" presId="urn:microsoft.com/office/officeart/2005/8/layout/orgChart1"/>
    <dgm:cxn modelId="{F359E1F9-C155-A34C-BD0D-2314465EB98B}" type="presParOf" srcId="{E8922A7F-FA26-9842-B53F-850577AD043E}" destId="{F4137E13-118F-3443-9972-EA4D2C39CE27}" srcOrd="2" destOrd="0" presId="urn:microsoft.com/office/officeart/2005/8/layout/orgChart1"/>
    <dgm:cxn modelId="{809F8C4F-7F82-264B-A001-4B184D33B9E5}" type="presParOf" srcId="{E8922A7F-FA26-9842-B53F-850577AD043E}" destId="{41AB7794-C62A-1D43-B9AA-966F61AC4E13}" srcOrd="3" destOrd="0" presId="urn:microsoft.com/office/officeart/2005/8/layout/orgChart1"/>
    <dgm:cxn modelId="{AF9D747B-06C7-6A49-B9EC-FC5DEA29A6E3}" type="presParOf" srcId="{41AB7794-C62A-1D43-B9AA-966F61AC4E13}" destId="{29C02558-5632-0D4F-B554-9DDEF6CD4287}" srcOrd="0" destOrd="0" presId="urn:microsoft.com/office/officeart/2005/8/layout/orgChart1"/>
    <dgm:cxn modelId="{960D1867-DB36-B843-916A-8001A4845226}" type="presParOf" srcId="{29C02558-5632-0D4F-B554-9DDEF6CD4287}" destId="{71EB02F9-1813-6F41-83F8-0EADD0E2D2DB}" srcOrd="0" destOrd="0" presId="urn:microsoft.com/office/officeart/2005/8/layout/orgChart1"/>
    <dgm:cxn modelId="{B438FBFB-7EAE-FD4D-9F8E-A2037777C19C}" type="presParOf" srcId="{29C02558-5632-0D4F-B554-9DDEF6CD4287}" destId="{B9E3C506-D9A1-6549-AB44-67258F36C1EC}" srcOrd="1" destOrd="0" presId="urn:microsoft.com/office/officeart/2005/8/layout/orgChart1"/>
    <dgm:cxn modelId="{B487EB37-96EB-924A-9E5B-D6FCA97D33D2}" type="presParOf" srcId="{41AB7794-C62A-1D43-B9AA-966F61AC4E13}" destId="{FA0BE9C8-29AF-7049-8B8B-1EA029E50DCB}" srcOrd="1" destOrd="0" presId="urn:microsoft.com/office/officeart/2005/8/layout/orgChart1"/>
    <dgm:cxn modelId="{0AC9E23E-817B-1D4F-9865-E7617A79CA13}" type="presParOf" srcId="{41AB7794-C62A-1D43-B9AA-966F61AC4E13}" destId="{9CC66DFE-D9BF-F64F-8734-6C66DFF3FE4F}" srcOrd="2" destOrd="0" presId="urn:microsoft.com/office/officeart/2005/8/layout/orgChart1"/>
    <dgm:cxn modelId="{A4F1878A-29D6-B742-B715-F4FBAB02994A}" type="presParOf" srcId="{C2D7B3FD-DF77-D44A-A801-1E3F234C3927}" destId="{7D69E2F2-5AAC-4E4D-B03F-091EA809DF2C}" srcOrd="2" destOrd="0" presId="urn:microsoft.com/office/officeart/2005/8/layout/orgChart1"/>
    <dgm:cxn modelId="{9C73B136-E74D-8A46-8330-01FB668B15CB}" type="presParOf" srcId="{4F0F6DA8-E3D4-264B-A2CF-15D74EC2FD5B}" destId="{A5BBFB17-3510-6348-9C47-2A31867023FA}" srcOrd="4" destOrd="0" presId="urn:microsoft.com/office/officeart/2005/8/layout/orgChart1"/>
    <dgm:cxn modelId="{BEFAE9D5-6002-5C42-8746-382805E030DF}" type="presParOf" srcId="{4F0F6DA8-E3D4-264B-A2CF-15D74EC2FD5B}" destId="{295F7FE4-FFC0-2A44-B595-E46849AD875E}" srcOrd="5" destOrd="0" presId="urn:microsoft.com/office/officeart/2005/8/layout/orgChart1"/>
    <dgm:cxn modelId="{E8A3C96B-EA5C-CC4D-8874-5CB7A3E18EC9}" type="presParOf" srcId="{295F7FE4-FFC0-2A44-B595-E46849AD875E}" destId="{3B6383C7-60D8-5644-9FA1-E7BE3869A139}" srcOrd="0" destOrd="0" presId="urn:microsoft.com/office/officeart/2005/8/layout/orgChart1"/>
    <dgm:cxn modelId="{FF73F49F-82ED-E741-8C6C-4CBA2A3A902B}" type="presParOf" srcId="{3B6383C7-60D8-5644-9FA1-E7BE3869A139}" destId="{C8B6DD3E-A27C-1B48-A383-AE9141965C2E}" srcOrd="0" destOrd="0" presId="urn:microsoft.com/office/officeart/2005/8/layout/orgChart1"/>
    <dgm:cxn modelId="{853B1CEF-D759-3D47-AC5D-94086BAF0F1B}" type="presParOf" srcId="{3B6383C7-60D8-5644-9FA1-E7BE3869A139}" destId="{D57EECD1-B2FC-594E-BDAA-C37417F78724}" srcOrd="1" destOrd="0" presId="urn:microsoft.com/office/officeart/2005/8/layout/orgChart1"/>
    <dgm:cxn modelId="{485D276D-011F-7348-BAE1-ADA66ADCEA60}" type="presParOf" srcId="{295F7FE4-FFC0-2A44-B595-E46849AD875E}" destId="{CED32363-ECBB-A041-A700-B89765FBAD1E}" srcOrd="1" destOrd="0" presId="urn:microsoft.com/office/officeart/2005/8/layout/orgChart1"/>
    <dgm:cxn modelId="{E67A01A1-C521-D543-B4DC-7F31DC596172}" type="presParOf" srcId="{CED32363-ECBB-A041-A700-B89765FBAD1E}" destId="{F57D65CE-850E-5046-BFE4-06775780FA6D}" srcOrd="0" destOrd="0" presId="urn:microsoft.com/office/officeart/2005/8/layout/orgChart1"/>
    <dgm:cxn modelId="{7BF9F3C2-4D2F-DC4C-8B50-15F5851F8054}" type="presParOf" srcId="{CED32363-ECBB-A041-A700-B89765FBAD1E}" destId="{2597CAE8-FE44-BB49-AB55-C3F0B9B24138}" srcOrd="1" destOrd="0" presId="urn:microsoft.com/office/officeart/2005/8/layout/orgChart1"/>
    <dgm:cxn modelId="{097B9671-6ECE-BC42-9045-3A47C5CD07E3}" type="presParOf" srcId="{2597CAE8-FE44-BB49-AB55-C3F0B9B24138}" destId="{F906C1ED-E9D6-DF41-8721-EF34ABD14C98}" srcOrd="0" destOrd="0" presId="urn:microsoft.com/office/officeart/2005/8/layout/orgChart1"/>
    <dgm:cxn modelId="{A8A7538C-C5B1-E54A-8047-DB0E8BEBB062}" type="presParOf" srcId="{F906C1ED-E9D6-DF41-8721-EF34ABD14C98}" destId="{2A02BB7A-9BD9-B945-AAAA-F56512A82F89}" srcOrd="0" destOrd="0" presId="urn:microsoft.com/office/officeart/2005/8/layout/orgChart1"/>
    <dgm:cxn modelId="{8F42B1CA-A349-1A47-B96D-543799CBC66A}" type="presParOf" srcId="{F906C1ED-E9D6-DF41-8721-EF34ABD14C98}" destId="{23E69D9A-636D-5D44-AA56-286607EE39A5}" srcOrd="1" destOrd="0" presId="urn:microsoft.com/office/officeart/2005/8/layout/orgChart1"/>
    <dgm:cxn modelId="{5D4E06DC-60B1-D54B-9F2B-0ED4365DBB34}" type="presParOf" srcId="{2597CAE8-FE44-BB49-AB55-C3F0B9B24138}" destId="{2804CD03-0015-E946-9A7B-C22B254766C1}" srcOrd="1" destOrd="0" presId="urn:microsoft.com/office/officeart/2005/8/layout/orgChart1"/>
    <dgm:cxn modelId="{9A898F81-2A5C-6C45-927F-746B0483378C}" type="presParOf" srcId="{2597CAE8-FE44-BB49-AB55-C3F0B9B24138}" destId="{1E55DA91-1825-6D42-A784-086CC8C2E11A}" srcOrd="2" destOrd="0" presId="urn:microsoft.com/office/officeart/2005/8/layout/orgChart1"/>
    <dgm:cxn modelId="{F4D3630F-149D-704B-8498-D02C3ECF4998}" type="presParOf" srcId="{CED32363-ECBB-A041-A700-B89765FBAD1E}" destId="{B83D4ED9-85BD-E141-B7D0-22C42C4AFC16}" srcOrd="2" destOrd="0" presId="urn:microsoft.com/office/officeart/2005/8/layout/orgChart1"/>
    <dgm:cxn modelId="{5C9782F5-DD34-A14A-ACC2-D7AE9B89C38E}" type="presParOf" srcId="{CED32363-ECBB-A041-A700-B89765FBAD1E}" destId="{83C18AE6-7BD4-8744-9807-6690F5CEF6B7}" srcOrd="3" destOrd="0" presId="urn:microsoft.com/office/officeart/2005/8/layout/orgChart1"/>
    <dgm:cxn modelId="{BB7FF47C-2230-814B-895C-3F6A4953D7C8}" type="presParOf" srcId="{83C18AE6-7BD4-8744-9807-6690F5CEF6B7}" destId="{FD60AA67-416E-824C-9056-808E96839137}" srcOrd="0" destOrd="0" presId="urn:microsoft.com/office/officeart/2005/8/layout/orgChart1"/>
    <dgm:cxn modelId="{B1E0F5C0-BAE8-9048-A991-EE2CD5FDC49C}" type="presParOf" srcId="{FD60AA67-416E-824C-9056-808E96839137}" destId="{631AA4BB-68B5-D440-9830-54767A0F03C5}" srcOrd="0" destOrd="0" presId="urn:microsoft.com/office/officeart/2005/8/layout/orgChart1"/>
    <dgm:cxn modelId="{4F153B78-A55A-7343-ABBD-2B204A739859}" type="presParOf" srcId="{FD60AA67-416E-824C-9056-808E96839137}" destId="{755F18B5-D624-2447-A33C-DA51F8E08F5E}" srcOrd="1" destOrd="0" presId="urn:microsoft.com/office/officeart/2005/8/layout/orgChart1"/>
    <dgm:cxn modelId="{D16815C6-C770-B242-92BD-051F134C9A96}" type="presParOf" srcId="{83C18AE6-7BD4-8744-9807-6690F5CEF6B7}" destId="{E1A330C4-1965-0241-B17F-72EDA22A6F94}" srcOrd="1" destOrd="0" presId="urn:microsoft.com/office/officeart/2005/8/layout/orgChart1"/>
    <dgm:cxn modelId="{E29CE2D5-F6EE-0740-B6F1-7A4371BF22D9}" type="presParOf" srcId="{83C18AE6-7BD4-8744-9807-6690F5CEF6B7}" destId="{1355A943-D171-6F4E-9F72-C231C379A66E}" srcOrd="2" destOrd="0" presId="urn:microsoft.com/office/officeart/2005/8/layout/orgChart1"/>
    <dgm:cxn modelId="{1161C906-D3E7-5746-B638-80E9B20BE4A6}" type="presParOf" srcId="{295F7FE4-FFC0-2A44-B595-E46849AD875E}" destId="{14CF9D31-2BFA-3440-B524-24E5DB5B2AE1}" srcOrd="2" destOrd="0" presId="urn:microsoft.com/office/officeart/2005/8/layout/orgChart1"/>
    <dgm:cxn modelId="{66B9551F-DE99-BA48-9EE0-12ADD6E12576}" type="presParOf" srcId="{206D54A6-2FDD-154E-9653-AED58489CD70}" destId="{636992DC-D81A-134C-AFF3-78BBA4D7C3C8}" srcOrd="2" destOrd="0" presId="urn:microsoft.com/office/officeart/2005/8/layout/orgChart1"/>
  </dgm:cxnLst>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3D4ED9-85BD-E141-B7D0-22C42C4AFC16}">
      <dsp:nvSpPr>
        <dsp:cNvPr id="0" name=""/>
        <dsp:cNvSpPr/>
      </dsp:nvSpPr>
      <dsp:spPr>
        <a:xfrm>
          <a:off x="3662929" y="1079058"/>
          <a:ext cx="133526" cy="1041508"/>
        </a:xfrm>
        <a:custGeom>
          <a:avLst/>
          <a:gdLst/>
          <a:ahLst/>
          <a:cxnLst/>
          <a:rect l="0" t="0" r="0" b="0"/>
          <a:pathLst>
            <a:path>
              <a:moveTo>
                <a:pt x="0" y="0"/>
              </a:moveTo>
              <a:lnTo>
                <a:pt x="0" y="1041508"/>
              </a:lnTo>
              <a:lnTo>
                <a:pt x="133526" y="10415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7D65CE-850E-5046-BFE4-06775780FA6D}">
      <dsp:nvSpPr>
        <dsp:cNvPr id="0" name=""/>
        <dsp:cNvSpPr/>
      </dsp:nvSpPr>
      <dsp:spPr>
        <a:xfrm>
          <a:off x="3662929" y="1079058"/>
          <a:ext cx="133526" cy="409481"/>
        </a:xfrm>
        <a:custGeom>
          <a:avLst/>
          <a:gdLst/>
          <a:ahLst/>
          <a:cxnLst/>
          <a:rect l="0" t="0" r="0" b="0"/>
          <a:pathLst>
            <a:path>
              <a:moveTo>
                <a:pt x="0" y="0"/>
              </a:moveTo>
              <a:lnTo>
                <a:pt x="0" y="409481"/>
              </a:lnTo>
              <a:lnTo>
                <a:pt x="133526" y="40948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5BBFB17-3510-6348-9C47-2A31867023FA}">
      <dsp:nvSpPr>
        <dsp:cNvPr id="0" name=""/>
        <dsp:cNvSpPr/>
      </dsp:nvSpPr>
      <dsp:spPr>
        <a:xfrm>
          <a:off x="2941885" y="447032"/>
          <a:ext cx="1077115" cy="186937"/>
        </a:xfrm>
        <a:custGeom>
          <a:avLst/>
          <a:gdLst/>
          <a:ahLst/>
          <a:cxnLst/>
          <a:rect l="0" t="0" r="0" b="0"/>
          <a:pathLst>
            <a:path>
              <a:moveTo>
                <a:pt x="0" y="0"/>
              </a:moveTo>
              <a:lnTo>
                <a:pt x="0" y="93468"/>
              </a:lnTo>
              <a:lnTo>
                <a:pt x="1077115" y="93468"/>
              </a:lnTo>
              <a:lnTo>
                <a:pt x="1077115" y="18693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4137E13-118F-3443-9972-EA4D2C39CE27}">
      <dsp:nvSpPr>
        <dsp:cNvPr id="0" name=""/>
        <dsp:cNvSpPr/>
      </dsp:nvSpPr>
      <dsp:spPr>
        <a:xfrm>
          <a:off x="2585814" y="1079058"/>
          <a:ext cx="133526" cy="1041508"/>
        </a:xfrm>
        <a:custGeom>
          <a:avLst/>
          <a:gdLst/>
          <a:ahLst/>
          <a:cxnLst/>
          <a:rect l="0" t="0" r="0" b="0"/>
          <a:pathLst>
            <a:path>
              <a:moveTo>
                <a:pt x="0" y="0"/>
              </a:moveTo>
              <a:lnTo>
                <a:pt x="0" y="1041508"/>
              </a:lnTo>
              <a:lnTo>
                <a:pt x="133526" y="10415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B3636DB-6168-2846-A207-A900BA24DC95}">
      <dsp:nvSpPr>
        <dsp:cNvPr id="0" name=""/>
        <dsp:cNvSpPr/>
      </dsp:nvSpPr>
      <dsp:spPr>
        <a:xfrm>
          <a:off x="2585814" y="1079058"/>
          <a:ext cx="133526" cy="409481"/>
        </a:xfrm>
        <a:custGeom>
          <a:avLst/>
          <a:gdLst/>
          <a:ahLst/>
          <a:cxnLst/>
          <a:rect l="0" t="0" r="0" b="0"/>
          <a:pathLst>
            <a:path>
              <a:moveTo>
                <a:pt x="0" y="0"/>
              </a:moveTo>
              <a:lnTo>
                <a:pt x="0" y="409481"/>
              </a:lnTo>
              <a:lnTo>
                <a:pt x="133526" y="40948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2E994E5-2D27-1A47-9B57-3440DDACBD83}">
      <dsp:nvSpPr>
        <dsp:cNvPr id="0" name=""/>
        <dsp:cNvSpPr/>
      </dsp:nvSpPr>
      <dsp:spPr>
        <a:xfrm>
          <a:off x="2896165" y="447032"/>
          <a:ext cx="91440" cy="186937"/>
        </a:xfrm>
        <a:custGeom>
          <a:avLst/>
          <a:gdLst/>
          <a:ahLst/>
          <a:cxnLst/>
          <a:rect l="0" t="0" r="0" b="0"/>
          <a:pathLst>
            <a:path>
              <a:moveTo>
                <a:pt x="45720" y="0"/>
              </a:moveTo>
              <a:lnTo>
                <a:pt x="45720" y="18693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73FDEC-98CB-A64B-86E0-5BC1113658A1}">
      <dsp:nvSpPr>
        <dsp:cNvPr id="0" name=""/>
        <dsp:cNvSpPr/>
      </dsp:nvSpPr>
      <dsp:spPr>
        <a:xfrm>
          <a:off x="1508698" y="1079058"/>
          <a:ext cx="133526" cy="1041508"/>
        </a:xfrm>
        <a:custGeom>
          <a:avLst/>
          <a:gdLst/>
          <a:ahLst/>
          <a:cxnLst/>
          <a:rect l="0" t="0" r="0" b="0"/>
          <a:pathLst>
            <a:path>
              <a:moveTo>
                <a:pt x="0" y="0"/>
              </a:moveTo>
              <a:lnTo>
                <a:pt x="0" y="1041508"/>
              </a:lnTo>
              <a:lnTo>
                <a:pt x="133526" y="10415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F31EAA-CD4E-754A-8500-F0AA08213EE9}">
      <dsp:nvSpPr>
        <dsp:cNvPr id="0" name=""/>
        <dsp:cNvSpPr/>
      </dsp:nvSpPr>
      <dsp:spPr>
        <a:xfrm>
          <a:off x="1508698" y="1079058"/>
          <a:ext cx="133526" cy="409481"/>
        </a:xfrm>
        <a:custGeom>
          <a:avLst/>
          <a:gdLst/>
          <a:ahLst/>
          <a:cxnLst/>
          <a:rect l="0" t="0" r="0" b="0"/>
          <a:pathLst>
            <a:path>
              <a:moveTo>
                <a:pt x="0" y="0"/>
              </a:moveTo>
              <a:lnTo>
                <a:pt x="0" y="409481"/>
              </a:lnTo>
              <a:lnTo>
                <a:pt x="133526" y="40948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C6FDC6-2633-9941-807E-A151D1A6F0F7}">
      <dsp:nvSpPr>
        <dsp:cNvPr id="0" name=""/>
        <dsp:cNvSpPr/>
      </dsp:nvSpPr>
      <dsp:spPr>
        <a:xfrm>
          <a:off x="1864769" y="447032"/>
          <a:ext cx="1077115" cy="186937"/>
        </a:xfrm>
        <a:custGeom>
          <a:avLst/>
          <a:gdLst/>
          <a:ahLst/>
          <a:cxnLst/>
          <a:rect l="0" t="0" r="0" b="0"/>
          <a:pathLst>
            <a:path>
              <a:moveTo>
                <a:pt x="1077115" y="0"/>
              </a:moveTo>
              <a:lnTo>
                <a:pt x="1077115" y="93468"/>
              </a:lnTo>
              <a:lnTo>
                <a:pt x="0" y="93468"/>
              </a:lnTo>
              <a:lnTo>
                <a:pt x="0" y="18693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BAB59B-702B-4C49-B287-3695C9D048D5}">
      <dsp:nvSpPr>
        <dsp:cNvPr id="0" name=""/>
        <dsp:cNvSpPr/>
      </dsp:nvSpPr>
      <dsp:spPr>
        <a:xfrm>
          <a:off x="431582" y="1079058"/>
          <a:ext cx="133526" cy="1041508"/>
        </a:xfrm>
        <a:custGeom>
          <a:avLst/>
          <a:gdLst/>
          <a:ahLst/>
          <a:cxnLst/>
          <a:rect l="0" t="0" r="0" b="0"/>
          <a:pathLst>
            <a:path>
              <a:moveTo>
                <a:pt x="0" y="0"/>
              </a:moveTo>
              <a:lnTo>
                <a:pt x="0" y="1041508"/>
              </a:lnTo>
              <a:lnTo>
                <a:pt x="133526" y="10415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DD6A4F7-E9F4-B94C-B8B8-7B89E903B3DC}">
      <dsp:nvSpPr>
        <dsp:cNvPr id="0" name=""/>
        <dsp:cNvSpPr/>
      </dsp:nvSpPr>
      <dsp:spPr>
        <a:xfrm>
          <a:off x="431582" y="1079058"/>
          <a:ext cx="133526" cy="409481"/>
        </a:xfrm>
        <a:custGeom>
          <a:avLst/>
          <a:gdLst/>
          <a:ahLst/>
          <a:cxnLst/>
          <a:rect l="0" t="0" r="0" b="0"/>
          <a:pathLst>
            <a:path>
              <a:moveTo>
                <a:pt x="0" y="0"/>
              </a:moveTo>
              <a:lnTo>
                <a:pt x="0" y="409481"/>
              </a:lnTo>
              <a:lnTo>
                <a:pt x="133526" y="40948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5BA73F7-6ABF-6546-A045-36C3DA6E142A}">
      <dsp:nvSpPr>
        <dsp:cNvPr id="0" name=""/>
        <dsp:cNvSpPr/>
      </dsp:nvSpPr>
      <dsp:spPr>
        <a:xfrm>
          <a:off x="741934" y="447032"/>
          <a:ext cx="91440" cy="186937"/>
        </a:xfrm>
        <a:custGeom>
          <a:avLst/>
          <a:gdLst/>
          <a:ahLst/>
          <a:cxnLst/>
          <a:rect l="0" t="0" r="0" b="0"/>
          <a:pathLst>
            <a:path>
              <a:moveTo>
                <a:pt x="45720" y="0"/>
              </a:moveTo>
              <a:lnTo>
                <a:pt x="45720" y="18693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52E81F5-3362-0448-9B18-C39D66F4DB9B}">
      <dsp:nvSpPr>
        <dsp:cNvPr id="0" name=""/>
        <dsp:cNvSpPr/>
      </dsp:nvSpPr>
      <dsp:spPr>
        <a:xfrm>
          <a:off x="342565" y="1943"/>
          <a:ext cx="890178" cy="44508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International Programs</a:t>
          </a:r>
        </a:p>
      </dsp:txBody>
      <dsp:txXfrm>
        <a:off x="342565" y="1943"/>
        <a:ext cx="890178" cy="445089"/>
      </dsp:txXfrm>
    </dsp:sp>
    <dsp:sp modelId="{4C5AC2C1-E5C6-3145-9CC9-D56D876160D6}">
      <dsp:nvSpPr>
        <dsp:cNvPr id="0" name=""/>
        <dsp:cNvSpPr/>
      </dsp:nvSpPr>
      <dsp:spPr>
        <a:xfrm>
          <a:off x="342565" y="633969"/>
          <a:ext cx="890178" cy="44508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Learning &amp; Knowledge</a:t>
          </a:r>
        </a:p>
      </dsp:txBody>
      <dsp:txXfrm>
        <a:off x="342565" y="633969"/>
        <a:ext cx="890178" cy="445089"/>
      </dsp:txXfrm>
    </dsp:sp>
    <dsp:sp modelId="{49109C12-D9B7-294C-987F-E7D2902026AE}">
      <dsp:nvSpPr>
        <dsp:cNvPr id="0" name=""/>
        <dsp:cNvSpPr/>
      </dsp:nvSpPr>
      <dsp:spPr>
        <a:xfrm>
          <a:off x="565109" y="1265996"/>
          <a:ext cx="890178" cy="445089"/>
        </a:xfrm>
        <a:prstGeom prst="rect">
          <a:avLst/>
        </a:prstGeom>
        <a:solidFill>
          <a:schemeClr val="accent6">
            <a:lumMod val="60000"/>
            <a:lumOff val="40000"/>
          </a:schemeClr>
        </a:solidFill>
        <a:ln>
          <a:solidFill>
            <a:schemeClr val="accent6">
              <a:lumMod val="75000"/>
            </a:schemeClr>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Sr. Manager, Learning </a:t>
          </a:r>
        </a:p>
      </dsp:txBody>
      <dsp:txXfrm>
        <a:off x="565109" y="1265996"/>
        <a:ext cx="890178" cy="445089"/>
      </dsp:txXfrm>
    </dsp:sp>
    <dsp:sp modelId="{E441FC70-881E-CF45-ADB9-21A284E3BD7E}">
      <dsp:nvSpPr>
        <dsp:cNvPr id="0" name=""/>
        <dsp:cNvSpPr/>
      </dsp:nvSpPr>
      <dsp:spPr>
        <a:xfrm>
          <a:off x="565109" y="1898022"/>
          <a:ext cx="890178" cy="445089"/>
        </a:xfrm>
        <a:prstGeom prst="rect">
          <a:avLst/>
        </a:prstGeom>
        <a:solidFill>
          <a:schemeClr val="accent6">
            <a:lumMod val="60000"/>
            <a:lumOff val="40000"/>
          </a:schemeClr>
        </a:solidFill>
        <a:ln>
          <a:solidFill>
            <a:schemeClr val="accent6">
              <a:lumMod val="75000"/>
            </a:schemeClr>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Manager, Learning </a:t>
          </a:r>
        </a:p>
      </dsp:txBody>
      <dsp:txXfrm>
        <a:off x="565109" y="1898022"/>
        <a:ext cx="890178" cy="445089"/>
      </dsp:txXfrm>
    </dsp:sp>
    <dsp:sp modelId="{D96FC2FC-3B92-704E-B499-C2F0D9DD6623}">
      <dsp:nvSpPr>
        <dsp:cNvPr id="0" name=""/>
        <dsp:cNvSpPr/>
      </dsp:nvSpPr>
      <dsp:spPr>
        <a:xfrm>
          <a:off x="2496796" y="1943"/>
          <a:ext cx="890178" cy="44508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Global Advocacy</a:t>
          </a:r>
        </a:p>
      </dsp:txBody>
      <dsp:txXfrm>
        <a:off x="2496796" y="1943"/>
        <a:ext cx="890178" cy="445089"/>
      </dsp:txXfrm>
    </dsp:sp>
    <dsp:sp modelId="{45B3488E-E1D8-4C4D-A6A3-81FBBD2DFAA7}">
      <dsp:nvSpPr>
        <dsp:cNvPr id="0" name=""/>
        <dsp:cNvSpPr/>
      </dsp:nvSpPr>
      <dsp:spPr>
        <a:xfrm>
          <a:off x="1419680" y="633969"/>
          <a:ext cx="890178" cy="44508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Public Affairs</a:t>
          </a:r>
        </a:p>
      </dsp:txBody>
      <dsp:txXfrm>
        <a:off x="1419680" y="633969"/>
        <a:ext cx="890178" cy="445089"/>
      </dsp:txXfrm>
    </dsp:sp>
    <dsp:sp modelId="{EEA2D1B6-5FC9-4D4C-89CA-89BD812CDC8D}">
      <dsp:nvSpPr>
        <dsp:cNvPr id="0" name=""/>
        <dsp:cNvSpPr/>
      </dsp:nvSpPr>
      <dsp:spPr>
        <a:xfrm>
          <a:off x="1642225" y="1265996"/>
          <a:ext cx="890178" cy="445089"/>
        </a:xfrm>
        <a:prstGeom prst="rect">
          <a:avLst/>
        </a:prstGeom>
        <a:solidFill>
          <a:schemeClr val="accent6">
            <a:lumMod val="60000"/>
            <a:lumOff val="40000"/>
          </a:schemeClr>
        </a:solidFill>
        <a:ln>
          <a:solidFill>
            <a:schemeClr val="accent6">
              <a:lumMod val="75000"/>
            </a:schemeClr>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Sr. Manager</a:t>
          </a:r>
        </a:p>
      </dsp:txBody>
      <dsp:txXfrm>
        <a:off x="1642225" y="1265996"/>
        <a:ext cx="890178" cy="445089"/>
      </dsp:txXfrm>
    </dsp:sp>
    <dsp:sp modelId="{35B4DAEF-919D-A048-A0D8-E47D5CA52B26}">
      <dsp:nvSpPr>
        <dsp:cNvPr id="0" name=""/>
        <dsp:cNvSpPr/>
      </dsp:nvSpPr>
      <dsp:spPr>
        <a:xfrm>
          <a:off x="1642225" y="1898022"/>
          <a:ext cx="890178" cy="445089"/>
        </a:xfrm>
        <a:prstGeom prst="rect">
          <a:avLst/>
        </a:prstGeom>
        <a:solidFill>
          <a:schemeClr val="accent6">
            <a:lumMod val="60000"/>
            <a:lumOff val="40000"/>
          </a:schemeClr>
        </a:solidFill>
        <a:ln>
          <a:solidFill>
            <a:schemeClr val="accent6">
              <a:lumMod val="75000"/>
            </a:schemeClr>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Coordinator</a:t>
          </a:r>
        </a:p>
      </dsp:txBody>
      <dsp:txXfrm>
        <a:off x="1642225" y="1898022"/>
        <a:ext cx="890178" cy="445089"/>
      </dsp:txXfrm>
    </dsp:sp>
    <dsp:sp modelId="{6507C5E7-6648-C44B-80F5-172F702F9D27}">
      <dsp:nvSpPr>
        <dsp:cNvPr id="0" name=""/>
        <dsp:cNvSpPr/>
      </dsp:nvSpPr>
      <dsp:spPr>
        <a:xfrm>
          <a:off x="2496796" y="633969"/>
          <a:ext cx="890178" cy="44508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Policy Advocacy</a:t>
          </a:r>
        </a:p>
      </dsp:txBody>
      <dsp:txXfrm>
        <a:off x="2496796" y="633969"/>
        <a:ext cx="890178" cy="445089"/>
      </dsp:txXfrm>
    </dsp:sp>
    <dsp:sp modelId="{A2A6387F-B982-5F4A-AFB1-CF1E2382478C}">
      <dsp:nvSpPr>
        <dsp:cNvPr id="0" name=""/>
        <dsp:cNvSpPr/>
      </dsp:nvSpPr>
      <dsp:spPr>
        <a:xfrm>
          <a:off x="2719340" y="1265996"/>
          <a:ext cx="890178" cy="445089"/>
        </a:xfrm>
        <a:prstGeom prst="rect">
          <a:avLst/>
        </a:prstGeom>
        <a:solidFill>
          <a:schemeClr val="accent6">
            <a:lumMod val="60000"/>
            <a:lumOff val="40000"/>
          </a:schemeClr>
        </a:solidFill>
        <a:ln w="38100" cmpd="sng">
          <a:solidFill>
            <a:schemeClr val="accent6">
              <a:lumMod val="75000"/>
            </a:schemeClr>
          </a:solidFill>
          <a:prstDash val="dashDot"/>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Advocacy Director, India </a:t>
          </a:r>
        </a:p>
      </dsp:txBody>
      <dsp:txXfrm>
        <a:off x="2719340" y="1265996"/>
        <a:ext cx="890178" cy="445089"/>
      </dsp:txXfrm>
    </dsp:sp>
    <dsp:sp modelId="{71EB02F9-1813-6F41-83F8-0EADD0E2D2DB}">
      <dsp:nvSpPr>
        <dsp:cNvPr id="0" name=""/>
        <dsp:cNvSpPr/>
      </dsp:nvSpPr>
      <dsp:spPr>
        <a:xfrm>
          <a:off x="2719340" y="1898022"/>
          <a:ext cx="890178" cy="445089"/>
        </a:xfrm>
        <a:prstGeom prst="rect">
          <a:avLst/>
        </a:prstGeom>
        <a:solidFill>
          <a:schemeClr val="accent6">
            <a:lumMod val="60000"/>
            <a:lumOff val="40000"/>
          </a:schemeClr>
        </a:solidFill>
        <a:ln w="38100" cmpd="sng">
          <a:solidFill>
            <a:schemeClr val="accent6">
              <a:lumMod val="75000"/>
            </a:schemeClr>
          </a:solidFill>
          <a:prstDash val="dashDot"/>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TBD Advocacy, Ethiopia </a:t>
          </a:r>
        </a:p>
      </dsp:txBody>
      <dsp:txXfrm>
        <a:off x="2719340" y="1898022"/>
        <a:ext cx="890178" cy="445089"/>
      </dsp:txXfrm>
    </dsp:sp>
    <dsp:sp modelId="{C8B6DD3E-A27C-1B48-A383-AE9141965C2E}">
      <dsp:nvSpPr>
        <dsp:cNvPr id="0" name=""/>
        <dsp:cNvSpPr/>
      </dsp:nvSpPr>
      <dsp:spPr>
        <a:xfrm>
          <a:off x="3573912" y="633969"/>
          <a:ext cx="890178" cy="445089"/>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Institional Partnerships</a:t>
          </a:r>
        </a:p>
      </dsp:txBody>
      <dsp:txXfrm>
        <a:off x="3573912" y="633969"/>
        <a:ext cx="890178" cy="445089"/>
      </dsp:txXfrm>
    </dsp:sp>
    <dsp:sp modelId="{2A02BB7A-9BD9-B945-AAAA-F56512A82F89}">
      <dsp:nvSpPr>
        <dsp:cNvPr id="0" name=""/>
        <dsp:cNvSpPr/>
      </dsp:nvSpPr>
      <dsp:spPr>
        <a:xfrm>
          <a:off x="3796456" y="1265996"/>
          <a:ext cx="890178" cy="445089"/>
        </a:xfrm>
        <a:prstGeom prst="rect">
          <a:avLst/>
        </a:prstGeom>
        <a:solidFill>
          <a:schemeClr val="accent6">
            <a:lumMod val="60000"/>
            <a:lumOff val="40000"/>
          </a:schemeClr>
        </a:solidFill>
        <a:ln>
          <a:solidFill>
            <a:schemeClr val="accent6">
              <a:lumMod val="75000"/>
            </a:schemeClr>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Director, Institutional Partnerships</a:t>
          </a:r>
        </a:p>
      </dsp:txBody>
      <dsp:txXfrm>
        <a:off x="3796456" y="1265996"/>
        <a:ext cx="890178" cy="445089"/>
      </dsp:txXfrm>
    </dsp:sp>
    <dsp:sp modelId="{631AA4BB-68B5-D440-9830-54767A0F03C5}">
      <dsp:nvSpPr>
        <dsp:cNvPr id="0" name=""/>
        <dsp:cNvSpPr/>
      </dsp:nvSpPr>
      <dsp:spPr>
        <a:xfrm>
          <a:off x="3796456" y="1898022"/>
          <a:ext cx="890178" cy="445089"/>
        </a:xfrm>
        <a:prstGeom prst="rect">
          <a:avLst/>
        </a:prstGeom>
        <a:solidFill>
          <a:schemeClr val="accent6">
            <a:lumMod val="60000"/>
            <a:lumOff val="40000"/>
          </a:schemeClr>
        </a:solidFill>
        <a:ln>
          <a:solidFill>
            <a:schemeClr val="accent6">
              <a:lumMod val="75000"/>
            </a:schemeClr>
          </a:solid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rgbClr val="000000"/>
              </a:solidFill>
            </a:rPr>
            <a:t>Manager, Institutional Partnerships</a:t>
          </a:r>
        </a:p>
      </dsp:txBody>
      <dsp:txXfrm>
        <a:off x="3796456" y="1898022"/>
        <a:ext cx="890178" cy="44508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1F55B-DA3D-6B42-9479-B9DC0A0DF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3638</Words>
  <Characters>20740</Characters>
  <Application>Microsoft Macintosh Word</Application>
  <DocSecurity>0</DocSecurity>
  <Lines>172</Lines>
  <Paragraphs>48</Paragraphs>
  <ScaleCrop>false</ScaleCrop>
  <Company>Water.org</Company>
  <LinksUpToDate>false</LinksUpToDate>
  <CharactersWithSpaces>24330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Chevenee Reavis</dc:creator>
  <cp:keywords/>
  <dc:description/>
  <cp:lastModifiedBy>Chevenee Reavis</cp:lastModifiedBy>
  <cp:revision>2</cp:revision>
  <dcterms:created xsi:type="dcterms:W3CDTF">2015-04-02T21:07:00Z</dcterms:created>
  <dcterms:modified xsi:type="dcterms:W3CDTF">2015-04-02T21:07:00Z</dcterms:modified>
</cp:coreProperties>
</file>