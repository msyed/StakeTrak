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CBB" w:rsidRPr="004F12E7" w:rsidRDefault="009F3808" w:rsidP="00386990">
      <w:pPr>
        <w:rPr>
          <w:b/>
          <w:sz w:val="22"/>
          <w:szCs w:val="22"/>
        </w:rPr>
      </w:pPr>
      <w:r w:rsidRPr="004F12E7">
        <w:rPr>
          <w:b/>
          <w:sz w:val="22"/>
          <w:szCs w:val="22"/>
        </w:rPr>
        <w:t>Water.org meeting</w:t>
      </w:r>
    </w:p>
    <w:p w:rsidR="009F3808" w:rsidRPr="004F12E7" w:rsidRDefault="009F3808" w:rsidP="00386990">
      <w:pPr>
        <w:rPr>
          <w:sz w:val="22"/>
          <w:szCs w:val="22"/>
        </w:rPr>
      </w:pPr>
      <w:r w:rsidRPr="004F12E7">
        <w:rPr>
          <w:sz w:val="22"/>
          <w:szCs w:val="22"/>
        </w:rPr>
        <w:t>December 2, 2014</w:t>
      </w:r>
    </w:p>
    <w:p w:rsidR="009F3808" w:rsidRDefault="009F3808" w:rsidP="00386990">
      <w:pPr>
        <w:rPr>
          <w:sz w:val="22"/>
          <w:szCs w:val="22"/>
        </w:rPr>
      </w:pPr>
    </w:p>
    <w:p w:rsidR="00386990" w:rsidRPr="00386990" w:rsidRDefault="00386990" w:rsidP="00386990">
      <w:pPr>
        <w:rPr>
          <w:sz w:val="22"/>
          <w:szCs w:val="22"/>
          <w:u w:val="single"/>
        </w:rPr>
      </w:pPr>
      <w:r w:rsidRPr="00386990">
        <w:rPr>
          <w:sz w:val="22"/>
          <w:szCs w:val="22"/>
          <w:u w:val="single"/>
        </w:rPr>
        <w:t>Participants</w:t>
      </w:r>
    </w:p>
    <w:p w:rsidR="00386990" w:rsidRDefault="009F3808" w:rsidP="00386990">
      <w:pPr>
        <w:rPr>
          <w:sz w:val="22"/>
          <w:szCs w:val="22"/>
        </w:rPr>
      </w:pPr>
      <w:r w:rsidRPr="004F12E7">
        <w:rPr>
          <w:sz w:val="22"/>
          <w:szCs w:val="22"/>
        </w:rPr>
        <w:t>Water.org</w:t>
      </w:r>
      <w:ins w:id="0" w:author="Gregory McGowan" w:date="2014-12-03T16:37:00Z">
        <w:r w:rsidR="00785E8E">
          <w:rPr>
            <w:sz w:val="22"/>
            <w:szCs w:val="22"/>
          </w:rPr>
          <w:t xml:space="preserve"> (WO)</w:t>
        </w:r>
      </w:ins>
      <w:r w:rsidRPr="004F12E7">
        <w:rPr>
          <w:sz w:val="22"/>
          <w:szCs w:val="22"/>
        </w:rPr>
        <w:t xml:space="preserve">: </w:t>
      </w:r>
    </w:p>
    <w:p w:rsidR="00386990" w:rsidRDefault="009F3808" w:rsidP="00386990">
      <w:pPr>
        <w:pStyle w:val="ListParagraph"/>
        <w:numPr>
          <w:ilvl w:val="0"/>
          <w:numId w:val="14"/>
        </w:numPr>
        <w:rPr>
          <w:sz w:val="22"/>
          <w:szCs w:val="22"/>
        </w:rPr>
      </w:pPr>
      <w:r w:rsidRPr="00386990">
        <w:rPr>
          <w:sz w:val="22"/>
          <w:szCs w:val="22"/>
        </w:rPr>
        <w:t>Gary White</w:t>
      </w:r>
    </w:p>
    <w:p w:rsidR="00386990" w:rsidRDefault="00386990" w:rsidP="00386990">
      <w:pPr>
        <w:pStyle w:val="ListParagraph"/>
        <w:numPr>
          <w:ilvl w:val="0"/>
          <w:numId w:val="14"/>
        </w:numPr>
        <w:rPr>
          <w:sz w:val="22"/>
          <w:szCs w:val="22"/>
        </w:rPr>
      </w:pPr>
      <w:r w:rsidRPr="00386990">
        <w:rPr>
          <w:sz w:val="22"/>
          <w:szCs w:val="22"/>
        </w:rPr>
        <w:t>Jennifer Schorsch</w:t>
      </w:r>
    </w:p>
    <w:p w:rsidR="00386990" w:rsidRDefault="009F3808" w:rsidP="00386990">
      <w:pPr>
        <w:pStyle w:val="ListParagraph"/>
        <w:numPr>
          <w:ilvl w:val="0"/>
          <w:numId w:val="14"/>
        </w:numPr>
        <w:rPr>
          <w:sz w:val="22"/>
          <w:szCs w:val="22"/>
        </w:rPr>
      </w:pPr>
      <w:r w:rsidRPr="00386990">
        <w:rPr>
          <w:sz w:val="22"/>
          <w:szCs w:val="22"/>
        </w:rPr>
        <w:t xml:space="preserve">Chevenee </w:t>
      </w:r>
      <w:proofErr w:type="spellStart"/>
      <w:r w:rsidRPr="00386990">
        <w:rPr>
          <w:sz w:val="22"/>
          <w:szCs w:val="22"/>
        </w:rPr>
        <w:t>Reavis</w:t>
      </w:r>
      <w:proofErr w:type="spellEnd"/>
    </w:p>
    <w:p w:rsidR="00386990" w:rsidRDefault="00386990" w:rsidP="00386990">
      <w:pPr>
        <w:pStyle w:val="ListParagraph"/>
        <w:numPr>
          <w:ilvl w:val="0"/>
          <w:numId w:val="14"/>
        </w:numPr>
        <w:rPr>
          <w:sz w:val="22"/>
          <w:szCs w:val="22"/>
        </w:rPr>
      </w:pPr>
      <w:r>
        <w:rPr>
          <w:sz w:val="22"/>
          <w:szCs w:val="22"/>
        </w:rPr>
        <w:t xml:space="preserve">Rachel </w:t>
      </w:r>
      <w:proofErr w:type="spellStart"/>
      <w:r>
        <w:rPr>
          <w:sz w:val="22"/>
          <w:szCs w:val="22"/>
        </w:rPr>
        <w:t>Brumbaugh</w:t>
      </w:r>
      <w:proofErr w:type="spellEnd"/>
    </w:p>
    <w:p w:rsidR="009F3808" w:rsidRPr="00386990" w:rsidRDefault="009F3808" w:rsidP="00386990">
      <w:pPr>
        <w:pStyle w:val="ListParagraph"/>
        <w:numPr>
          <w:ilvl w:val="0"/>
          <w:numId w:val="14"/>
        </w:numPr>
        <w:rPr>
          <w:sz w:val="22"/>
          <w:szCs w:val="22"/>
        </w:rPr>
      </w:pPr>
      <w:r w:rsidRPr="00386990">
        <w:rPr>
          <w:sz w:val="22"/>
          <w:szCs w:val="22"/>
        </w:rPr>
        <w:t>Rich</w:t>
      </w:r>
      <w:r w:rsidR="00B549EE" w:rsidRPr="00386990">
        <w:rPr>
          <w:sz w:val="22"/>
          <w:szCs w:val="22"/>
        </w:rPr>
        <w:t xml:space="preserve"> Thorsten</w:t>
      </w:r>
    </w:p>
    <w:p w:rsidR="00386990" w:rsidRDefault="009F3808" w:rsidP="00386990">
      <w:pPr>
        <w:rPr>
          <w:sz w:val="22"/>
          <w:szCs w:val="22"/>
        </w:rPr>
      </w:pPr>
      <w:r w:rsidRPr="004F12E7">
        <w:rPr>
          <w:sz w:val="22"/>
          <w:szCs w:val="22"/>
        </w:rPr>
        <w:t>ASG</w:t>
      </w:r>
      <w:r w:rsidR="00386990">
        <w:rPr>
          <w:sz w:val="22"/>
          <w:szCs w:val="22"/>
        </w:rPr>
        <w:t>-DC</w:t>
      </w:r>
      <w:r w:rsidRPr="004F12E7">
        <w:rPr>
          <w:sz w:val="22"/>
          <w:szCs w:val="22"/>
        </w:rPr>
        <w:t xml:space="preserve">: </w:t>
      </w:r>
    </w:p>
    <w:p w:rsidR="00386990" w:rsidRDefault="00386990" w:rsidP="00386990">
      <w:pPr>
        <w:pStyle w:val="ListParagraph"/>
        <w:numPr>
          <w:ilvl w:val="0"/>
          <w:numId w:val="14"/>
        </w:numPr>
        <w:rPr>
          <w:sz w:val="22"/>
          <w:szCs w:val="22"/>
        </w:rPr>
      </w:pPr>
      <w:r>
        <w:rPr>
          <w:sz w:val="22"/>
          <w:szCs w:val="22"/>
        </w:rPr>
        <w:t>Wyatt King</w:t>
      </w:r>
    </w:p>
    <w:p w:rsidR="00386990" w:rsidRDefault="00386990" w:rsidP="00386990">
      <w:pPr>
        <w:pStyle w:val="ListParagraph"/>
        <w:numPr>
          <w:ilvl w:val="0"/>
          <w:numId w:val="14"/>
        </w:numPr>
        <w:rPr>
          <w:sz w:val="22"/>
          <w:szCs w:val="22"/>
        </w:rPr>
      </w:pPr>
      <w:r>
        <w:rPr>
          <w:sz w:val="22"/>
          <w:szCs w:val="22"/>
        </w:rPr>
        <w:t>Greg McGowan</w:t>
      </w:r>
    </w:p>
    <w:p w:rsidR="009F3808" w:rsidRDefault="009F3808" w:rsidP="00386990">
      <w:pPr>
        <w:pStyle w:val="ListParagraph"/>
        <w:numPr>
          <w:ilvl w:val="0"/>
          <w:numId w:val="14"/>
        </w:numPr>
        <w:rPr>
          <w:sz w:val="22"/>
          <w:szCs w:val="22"/>
        </w:rPr>
      </w:pPr>
      <w:r w:rsidRPr="00386990">
        <w:rPr>
          <w:sz w:val="22"/>
          <w:szCs w:val="22"/>
        </w:rPr>
        <w:t>Shruti Jagirdar</w:t>
      </w:r>
    </w:p>
    <w:p w:rsidR="00386990" w:rsidRDefault="00386990" w:rsidP="00386990">
      <w:pPr>
        <w:rPr>
          <w:sz w:val="22"/>
          <w:szCs w:val="22"/>
        </w:rPr>
      </w:pPr>
      <w:r>
        <w:rPr>
          <w:sz w:val="22"/>
          <w:szCs w:val="22"/>
        </w:rPr>
        <w:t>ASG-India:</w:t>
      </w:r>
    </w:p>
    <w:p w:rsidR="00386990" w:rsidRDefault="00386990" w:rsidP="00386990">
      <w:pPr>
        <w:pStyle w:val="ListParagraph"/>
        <w:numPr>
          <w:ilvl w:val="0"/>
          <w:numId w:val="14"/>
        </w:numPr>
        <w:rPr>
          <w:sz w:val="22"/>
          <w:szCs w:val="22"/>
        </w:rPr>
      </w:pPr>
      <w:r>
        <w:rPr>
          <w:sz w:val="22"/>
          <w:szCs w:val="22"/>
        </w:rPr>
        <w:t>Pramath Sinha</w:t>
      </w:r>
    </w:p>
    <w:p w:rsidR="00386990" w:rsidRDefault="00386990" w:rsidP="00386990">
      <w:pPr>
        <w:pStyle w:val="ListParagraph"/>
        <w:numPr>
          <w:ilvl w:val="0"/>
          <w:numId w:val="14"/>
        </w:numPr>
        <w:rPr>
          <w:sz w:val="22"/>
          <w:szCs w:val="22"/>
        </w:rPr>
      </w:pPr>
      <w:proofErr w:type="spellStart"/>
      <w:r>
        <w:rPr>
          <w:sz w:val="22"/>
          <w:szCs w:val="22"/>
        </w:rPr>
        <w:t>Anuradah</w:t>
      </w:r>
      <w:proofErr w:type="spellEnd"/>
      <w:r>
        <w:rPr>
          <w:sz w:val="22"/>
          <w:szCs w:val="22"/>
        </w:rPr>
        <w:t xml:space="preserve"> Das Mathur</w:t>
      </w:r>
    </w:p>
    <w:p w:rsidR="00386990" w:rsidRDefault="00386990" w:rsidP="00386990">
      <w:pPr>
        <w:pStyle w:val="ListParagraph"/>
        <w:numPr>
          <w:ilvl w:val="0"/>
          <w:numId w:val="14"/>
        </w:numPr>
        <w:rPr>
          <w:sz w:val="22"/>
          <w:szCs w:val="22"/>
        </w:rPr>
      </w:pPr>
      <w:r>
        <w:rPr>
          <w:sz w:val="22"/>
          <w:szCs w:val="22"/>
        </w:rPr>
        <w:t>Bipul Singh</w:t>
      </w:r>
    </w:p>
    <w:p w:rsidR="00386990" w:rsidRPr="00386990" w:rsidRDefault="00386990" w:rsidP="00386990">
      <w:pPr>
        <w:pStyle w:val="ListParagraph"/>
        <w:numPr>
          <w:ilvl w:val="0"/>
          <w:numId w:val="14"/>
        </w:numPr>
        <w:rPr>
          <w:sz w:val="22"/>
          <w:szCs w:val="22"/>
        </w:rPr>
      </w:pPr>
      <w:r w:rsidRPr="00386990">
        <w:rPr>
          <w:sz w:val="22"/>
          <w:szCs w:val="22"/>
        </w:rPr>
        <w:t>Sabarathinam Selvaraj</w:t>
      </w:r>
    </w:p>
    <w:p w:rsidR="00386990" w:rsidRPr="00386990" w:rsidRDefault="00386990" w:rsidP="00386990">
      <w:pPr>
        <w:pStyle w:val="ListParagraph"/>
        <w:numPr>
          <w:ilvl w:val="0"/>
          <w:numId w:val="14"/>
        </w:numPr>
        <w:rPr>
          <w:sz w:val="22"/>
          <w:szCs w:val="22"/>
        </w:rPr>
      </w:pPr>
      <w:r>
        <w:rPr>
          <w:sz w:val="22"/>
          <w:szCs w:val="22"/>
        </w:rPr>
        <w:t>Malini Bose</w:t>
      </w:r>
    </w:p>
    <w:p w:rsidR="009F3808" w:rsidRPr="00916CF7" w:rsidRDefault="009F3808" w:rsidP="00386990">
      <w:pPr>
        <w:pBdr>
          <w:bottom w:val="single" w:sz="6" w:space="1" w:color="auto"/>
        </w:pBdr>
        <w:rPr>
          <w:sz w:val="22"/>
          <w:szCs w:val="22"/>
        </w:rPr>
      </w:pPr>
    </w:p>
    <w:p w:rsidR="00916CF7" w:rsidRPr="00916CF7" w:rsidRDefault="00916CF7" w:rsidP="00386990">
      <w:pPr>
        <w:rPr>
          <w:sz w:val="22"/>
          <w:szCs w:val="22"/>
        </w:rPr>
      </w:pPr>
    </w:p>
    <w:p w:rsidR="00EC2465" w:rsidRPr="00EC2465" w:rsidRDefault="00EC2465" w:rsidP="00EC2465">
      <w:pPr>
        <w:spacing w:after="120"/>
        <w:rPr>
          <w:ins w:id="1" w:author="Gregory McGowan" w:date="2014-12-03T16:22:00Z"/>
          <w:b/>
          <w:i/>
          <w:sz w:val="22"/>
          <w:szCs w:val="22"/>
          <w:rPrChange w:id="2" w:author="Gregory McGowan" w:date="2014-12-03T16:22:00Z">
            <w:rPr>
              <w:ins w:id="3" w:author="Gregory McGowan" w:date="2014-12-03T16:22:00Z"/>
              <w:sz w:val="22"/>
              <w:szCs w:val="22"/>
              <w:u w:val="single"/>
            </w:rPr>
          </w:rPrChange>
        </w:rPr>
      </w:pPr>
      <w:ins w:id="4" w:author="Gregory McGowan" w:date="2014-12-03T16:22:00Z">
        <w:r w:rsidRPr="00EC2465">
          <w:rPr>
            <w:b/>
            <w:i/>
            <w:sz w:val="22"/>
            <w:szCs w:val="22"/>
            <w:rPrChange w:id="5" w:author="Gregory McGowan" w:date="2014-12-03T16:22:00Z">
              <w:rPr>
                <w:sz w:val="22"/>
                <w:szCs w:val="22"/>
                <w:u w:val="single"/>
              </w:rPr>
            </w:rPrChange>
          </w:rPr>
          <w:t>Overview</w:t>
        </w:r>
      </w:ins>
    </w:p>
    <w:p w:rsidR="00EC2465" w:rsidRDefault="00EC2465" w:rsidP="00EC2465">
      <w:pPr>
        <w:spacing w:after="120"/>
        <w:rPr>
          <w:ins w:id="6" w:author="Gregory McGowan" w:date="2014-12-03T16:22:00Z"/>
          <w:sz w:val="22"/>
          <w:szCs w:val="22"/>
        </w:rPr>
      </w:pPr>
      <w:ins w:id="7" w:author="Gregory McGowan" w:date="2014-12-03T16:22:00Z">
        <w:r>
          <w:rPr>
            <w:sz w:val="22"/>
            <w:szCs w:val="22"/>
          </w:rPr>
          <w:t xml:space="preserve">The objective of this meeting was to review the progress of </w:t>
        </w:r>
      </w:ins>
      <w:ins w:id="8" w:author="Gregory McGowan" w:date="2014-12-03T16:24:00Z">
        <w:r>
          <w:rPr>
            <w:sz w:val="22"/>
            <w:szCs w:val="22"/>
          </w:rPr>
          <w:t>the</w:t>
        </w:r>
      </w:ins>
      <w:ins w:id="9" w:author="Gregory McGowan" w:date="2014-12-03T16:22:00Z">
        <w:r>
          <w:rPr>
            <w:sz w:val="22"/>
            <w:szCs w:val="22"/>
          </w:rPr>
          <w:t xml:space="preserve"> India-specific </w:t>
        </w:r>
      </w:ins>
      <w:ins w:id="10" w:author="Gregory McGowan" w:date="2014-12-03T16:24:00Z">
        <w:r>
          <w:rPr>
            <w:sz w:val="22"/>
            <w:szCs w:val="22"/>
          </w:rPr>
          <w:t xml:space="preserve">component of ASG’s </w:t>
        </w:r>
      </w:ins>
      <w:ins w:id="11" w:author="Gregory McGowan" w:date="2014-12-03T16:22:00Z">
        <w:r w:rsidR="00785E8E">
          <w:rPr>
            <w:sz w:val="22"/>
            <w:szCs w:val="22"/>
          </w:rPr>
          <w:t>engagement with WO</w:t>
        </w:r>
        <w:r>
          <w:rPr>
            <w:sz w:val="22"/>
            <w:szCs w:val="22"/>
          </w:rPr>
          <w:t xml:space="preserve"> and set the direction for next steps in India.  To this end, the conversation consisted of four parts: </w:t>
        </w:r>
      </w:ins>
    </w:p>
    <w:p w:rsidR="00EC2465" w:rsidRDefault="00EC2465" w:rsidP="00EC2465">
      <w:pPr>
        <w:pStyle w:val="ListParagraph"/>
        <w:numPr>
          <w:ilvl w:val="0"/>
          <w:numId w:val="21"/>
        </w:numPr>
        <w:spacing w:after="160"/>
        <w:contextualSpacing w:val="0"/>
        <w:rPr>
          <w:ins w:id="12" w:author="Gregory McGowan" w:date="2014-12-03T16:22:00Z"/>
          <w:sz w:val="22"/>
          <w:szCs w:val="22"/>
        </w:rPr>
      </w:pPr>
      <w:ins w:id="13" w:author="Gregory McGowan" w:date="2014-12-03T16:22:00Z">
        <w:r w:rsidRPr="00481A79">
          <w:rPr>
            <w:sz w:val="22"/>
            <w:szCs w:val="22"/>
          </w:rPr>
          <w:t xml:space="preserve">ASG Delhi provided updated findings and assessments for enhancing </w:t>
        </w:r>
      </w:ins>
      <w:ins w:id="14" w:author="Gregory McGowan" w:date="2014-12-03T16:37:00Z">
        <w:r w:rsidR="00785E8E">
          <w:rPr>
            <w:sz w:val="22"/>
            <w:szCs w:val="22"/>
          </w:rPr>
          <w:t>WO’s</w:t>
        </w:r>
      </w:ins>
      <w:ins w:id="15" w:author="Gregory McGowan" w:date="2014-12-03T16:22:00Z">
        <w:r w:rsidRPr="00481A79">
          <w:rPr>
            <w:sz w:val="22"/>
            <w:szCs w:val="22"/>
          </w:rPr>
          <w:t xml:space="preserve"> impact in India through advocacy (guided by the attached PPT).</w:t>
        </w:r>
      </w:ins>
      <w:ins w:id="16" w:author="Gregory McGowan" w:date="2014-12-03T16:24:00Z">
        <w:r>
          <w:rPr>
            <w:sz w:val="22"/>
            <w:szCs w:val="22"/>
          </w:rPr>
          <w:t xml:space="preserve">  This relates to Phase I of the ASG-</w:t>
        </w:r>
      </w:ins>
      <w:ins w:id="17" w:author="Gregory McGowan" w:date="2014-12-03T16:38:00Z">
        <w:r w:rsidR="00785E8E">
          <w:rPr>
            <w:sz w:val="22"/>
            <w:szCs w:val="22"/>
          </w:rPr>
          <w:t>WO</w:t>
        </w:r>
      </w:ins>
      <w:ins w:id="18" w:author="Gregory McGowan" w:date="2014-12-03T16:24:00Z">
        <w:r>
          <w:rPr>
            <w:sz w:val="22"/>
            <w:szCs w:val="22"/>
          </w:rPr>
          <w:t xml:space="preserve"> engagement.</w:t>
        </w:r>
      </w:ins>
      <w:ins w:id="19" w:author="Gregory McGowan" w:date="2014-12-03T16:22:00Z">
        <w:r w:rsidRPr="00481A79">
          <w:rPr>
            <w:sz w:val="22"/>
            <w:szCs w:val="22"/>
          </w:rPr>
          <w:t xml:space="preserve">  </w:t>
        </w:r>
      </w:ins>
    </w:p>
    <w:p w:rsidR="00EC2465" w:rsidRDefault="00785E8E" w:rsidP="00EC2465">
      <w:pPr>
        <w:pStyle w:val="ListParagraph"/>
        <w:numPr>
          <w:ilvl w:val="0"/>
          <w:numId w:val="21"/>
        </w:numPr>
        <w:spacing w:after="160"/>
        <w:contextualSpacing w:val="0"/>
        <w:rPr>
          <w:ins w:id="20" w:author="Gregory McGowan" w:date="2014-12-03T16:22:00Z"/>
          <w:sz w:val="22"/>
          <w:szCs w:val="22"/>
        </w:rPr>
      </w:pPr>
      <w:ins w:id="21" w:author="Gregory McGowan" w:date="2014-12-03T16:38:00Z">
        <w:r>
          <w:rPr>
            <w:sz w:val="22"/>
            <w:szCs w:val="22"/>
          </w:rPr>
          <w:t>WO</w:t>
        </w:r>
      </w:ins>
      <w:ins w:id="22" w:author="Gregory McGowan" w:date="2014-12-03T16:22:00Z">
        <w:r w:rsidR="00EC2465" w:rsidRPr="00481A79">
          <w:rPr>
            <w:sz w:val="22"/>
            <w:szCs w:val="22"/>
          </w:rPr>
          <w:t xml:space="preserve"> presented to ASG its draft programmatic plan for India</w:t>
        </w:r>
      </w:ins>
      <w:ins w:id="23" w:author="Gregory McGowan" w:date="2014-12-03T16:25:00Z">
        <w:r w:rsidR="00EC2465">
          <w:rPr>
            <w:sz w:val="22"/>
            <w:szCs w:val="22"/>
          </w:rPr>
          <w:t>, which</w:t>
        </w:r>
      </w:ins>
      <w:ins w:id="24" w:author="Gregory McGowan" w:date="2014-12-03T16:22:00Z">
        <w:r w:rsidR="00EC2465">
          <w:rPr>
            <w:sz w:val="22"/>
            <w:szCs w:val="22"/>
          </w:rPr>
          <w:t xml:space="preserve"> lays </w:t>
        </w:r>
        <w:r w:rsidR="00EC2465" w:rsidRPr="00481A79">
          <w:rPr>
            <w:sz w:val="22"/>
            <w:szCs w:val="22"/>
          </w:rPr>
          <w:t xml:space="preserve">out the organization’s </w:t>
        </w:r>
        <w:r w:rsidR="00EC2465">
          <w:rPr>
            <w:sz w:val="22"/>
            <w:szCs w:val="22"/>
          </w:rPr>
          <w:t>progress to date and some early assessments of how it can scale operationally in India over the next 3-5 years</w:t>
        </w:r>
        <w:r w:rsidR="00EC2465" w:rsidRPr="00481A79">
          <w:rPr>
            <w:sz w:val="22"/>
            <w:szCs w:val="22"/>
          </w:rPr>
          <w:t xml:space="preserve">.  </w:t>
        </w:r>
      </w:ins>
    </w:p>
    <w:p w:rsidR="00EC2465" w:rsidRDefault="00EC2465" w:rsidP="00EC2465">
      <w:pPr>
        <w:pStyle w:val="ListParagraph"/>
        <w:numPr>
          <w:ilvl w:val="0"/>
          <w:numId w:val="21"/>
        </w:numPr>
        <w:spacing w:after="160"/>
        <w:contextualSpacing w:val="0"/>
        <w:rPr>
          <w:ins w:id="25" w:author="Gregory McGowan" w:date="2014-12-03T16:22:00Z"/>
          <w:sz w:val="22"/>
          <w:szCs w:val="22"/>
        </w:rPr>
      </w:pPr>
      <w:ins w:id="26" w:author="Gregory McGowan" w:date="2014-12-03T16:22:00Z">
        <w:r>
          <w:rPr>
            <w:sz w:val="22"/>
            <w:szCs w:val="22"/>
          </w:rPr>
          <w:t xml:space="preserve">ASG and </w:t>
        </w:r>
      </w:ins>
      <w:ins w:id="27" w:author="Gregory McGowan" w:date="2014-12-03T16:39:00Z">
        <w:r w:rsidR="00785E8E">
          <w:rPr>
            <w:sz w:val="22"/>
            <w:szCs w:val="22"/>
          </w:rPr>
          <w:t>WO</w:t>
        </w:r>
      </w:ins>
      <w:ins w:id="28" w:author="Gregory McGowan" w:date="2014-12-03T16:22:00Z">
        <w:r>
          <w:rPr>
            <w:sz w:val="22"/>
            <w:szCs w:val="22"/>
          </w:rPr>
          <w:t xml:space="preserve"> dis</w:t>
        </w:r>
        <w:r>
          <w:rPr>
            <w:sz w:val="22"/>
            <w:szCs w:val="22"/>
          </w:rPr>
          <w:t>cussed the potential of an additional</w:t>
        </w:r>
        <w:r>
          <w:rPr>
            <w:sz w:val="22"/>
            <w:szCs w:val="22"/>
          </w:rPr>
          <w:t xml:space="preserve"> scope of work, which would run in parallel with advocacy efforts but would be more operationally focused.</w:t>
        </w:r>
        <w:r>
          <w:rPr>
            <w:sz w:val="22"/>
            <w:szCs w:val="22"/>
          </w:rPr>
          <w:t xml:space="preserve">  Both groups</w:t>
        </w:r>
        <w:r>
          <w:rPr>
            <w:sz w:val="22"/>
            <w:szCs w:val="22"/>
          </w:rPr>
          <w:t xml:space="preserve"> decided that internal conversations would be necessary</w:t>
        </w:r>
      </w:ins>
      <w:ins w:id="29" w:author="Gregory McGowan" w:date="2014-12-03T16:27:00Z">
        <w:r>
          <w:rPr>
            <w:sz w:val="22"/>
            <w:szCs w:val="22"/>
          </w:rPr>
          <w:t xml:space="preserve"> first, but that they should</w:t>
        </w:r>
      </w:ins>
      <w:ins w:id="30" w:author="Gregory McGowan" w:date="2014-12-03T16:22:00Z">
        <w:r>
          <w:rPr>
            <w:sz w:val="22"/>
            <w:szCs w:val="22"/>
          </w:rPr>
          <w:t xml:space="preserve"> revisit</w:t>
        </w:r>
        <w:r>
          <w:rPr>
            <w:sz w:val="22"/>
            <w:szCs w:val="22"/>
          </w:rPr>
          <w:t xml:space="preserve"> the idea in the short-term.  </w:t>
        </w:r>
        <w:r w:rsidRPr="00481A79">
          <w:rPr>
            <w:sz w:val="22"/>
            <w:szCs w:val="22"/>
          </w:rPr>
          <w:t xml:space="preserve"> </w:t>
        </w:r>
      </w:ins>
    </w:p>
    <w:p w:rsidR="00EC2465" w:rsidRPr="00481A79" w:rsidRDefault="00EC2465" w:rsidP="00EC2465">
      <w:pPr>
        <w:pStyle w:val="ListParagraph"/>
        <w:numPr>
          <w:ilvl w:val="0"/>
          <w:numId w:val="21"/>
        </w:numPr>
        <w:spacing w:after="160"/>
        <w:contextualSpacing w:val="0"/>
        <w:rPr>
          <w:ins w:id="31" w:author="Gregory McGowan" w:date="2014-12-03T16:22:00Z"/>
          <w:sz w:val="22"/>
          <w:szCs w:val="22"/>
        </w:rPr>
      </w:pPr>
      <w:ins w:id="32" w:author="Gregory McGowan" w:date="2014-12-03T16:22:00Z">
        <w:r>
          <w:rPr>
            <w:sz w:val="22"/>
            <w:szCs w:val="22"/>
          </w:rPr>
          <w:t xml:space="preserve">ASG and </w:t>
        </w:r>
      </w:ins>
      <w:ins w:id="33" w:author="Gregory McGowan" w:date="2014-12-03T16:39:00Z">
        <w:r w:rsidR="00785E8E">
          <w:rPr>
            <w:sz w:val="22"/>
            <w:szCs w:val="22"/>
          </w:rPr>
          <w:t>WO</w:t>
        </w:r>
      </w:ins>
      <w:ins w:id="34" w:author="Gregory McGowan" w:date="2014-12-03T16:22:00Z">
        <w:r>
          <w:rPr>
            <w:sz w:val="22"/>
            <w:szCs w:val="22"/>
          </w:rPr>
          <w:t xml:space="preserve"> decided on </w:t>
        </w:r>
      </w:ins>
      <w:ins w:id="35" w:author="Gregory McGowan" w:date="2014-12-03T16:27:00Z">
        <w:r>
          <w:rPr>
            <w:sz w:val="22"/>
            <w:szCs w:val="22"/>
          </w:rPr>
          <w:t xml:space="preserve">immediate </w:t>
        </w:r>
      </w:ins>
      <w:ins w:id="36" w:author="Gregory McGowan" w:date="2014-12-03T16:22:00Z">
        <w:r>
          <w:rPr>
            <w:sz w:val="22"/>
            <w:szCs w:val="22"/>
          </w:rPr>
          <w:t>next steps.</w:t>
        </w:r>
      </w:ins>
    </w:p>
    <w:p w:rsidR="00EC2465" w:rsidRDefault="00EC2465" w:rsidP="00386990">
      <w:pPr>
        <w:rPr>
          <w:ins w:id="37" w:author="Gregory McGowan" w:date="2014-12-03T16:22:00Z"/>
          <w:b/>
          <w:i/>
          <w:sz w:val="22"/>
          <w:szCs w:val="22"/>
        </w:rPr>
      </w:pPr>
    </w:p>
    <w:p w:rsidR="009F3808" w:rsidRPr="00916CF7" w:rsidRDefault="004F12E7" w:rsidP="00386990">
      <w:pPr>
        <w:rPr>
          <w:b/>
          <w:i/>
          <w:sz w:val="22"/>
          <w:szCs w:val="22"/>
        </w:rPr>
      </w:pPr>
      <w:r w:rsidRPr="00916CF7">
        <w:rPr>
          <w:b/>
          <w:i/>
          <w:sz w:val="22"/>
          <w:szCs w:val="22"/>
        </w:rPr>
        <w:t xml:space="preserve">Part 1: </w:t>
      </w:r>
      <w:r w:rsidR="003E6F22">
        <w:rPr>
          <w:b/>
          <w:i/>
          <w:sz w:val="22"/>
          <w:szCs w:val="22"/>
        </w:rPr>
        <w:t>Phase I (</w:t>
      </w:r>
      <w:r w:rsidR="009F3808" w:rsidRPr="00916CF7">
        <w:rPr>
          <w:b/>
          <w:i/>
          <w:sz w:val="22"/>
          <w:szCs w:val="22"/>
        </w:rPr>
        <w:t xml:space="preserve">India </w:t>
      </w:r>
      <w:r w:rsidR="003E6F22">
        <w:rPr>
          <w:b/>
          <w:i/>
          <w:sz w:val="22"/>
          <w:szCs w:val="22"/>
        </w:rPr>
        <w:t>Advocacy</w:t>
      </w:r>
      <w:r w:rsidR="00461BEE">
        <w:rPr>
          <w:b/>
          <w:i/>
          <w:sz w:val="22"/>
          <w:szCs w:val="22"/>
        </w:rPr>
        <w:t xml:space="preserve"> Strategy</w:t>
      </w:r>
      <w:r w:rsidR="003E6F22">
        <w:rPr>
          <w:b/>
          <w:i/>
          <w:sz w:val="22"/>
          <w:szCs w:val="22"/>
        </w:rPr>
        <w:t>) Progress Update</w:t>
      </w:r>
      <w:r w:rsidRPr="00916CF7">
        <w:rPr>
          <w:b/>
          <w:i/>
          <w:sz w:val="22"/>
          <w:szCs w:val="22"/>
        </w:rPr>
        <w:t xml:space="preserve"> </w:t>
      </w:r>
    </w:p>
    <w:p w:rsidR="009F3808" w:rsidRPr="004F12E7" w:rsidRDefault="009F3808" w:rsidP="00386990">
      <w:pPr>
        <w:rPr>
          <w:i/>
          <w:sz w:val="22"/>
          <w:szCs w:val="22"/>
        </w:rPr>
      </w:pPr>
    </w:p>
    <w:p w:rsidR="009F3808" w:rsidRDefault="009F3808" w:rsidP="00386990">
      <w:pPr>
        <w:rPr>
          <w:sz w:val="22"/>
          <w:szCs w:val="22"/>
        </w:rPr>
      </w:pPr>
      <w:r w:rsidRPr="004F12E7">
        <w:rPr>
          <w:sz w:val="22"/>
          <w:szCs w:val="22"/>
        </w:rPr>
        <w:t>Prioritizing objectives</w:t>
      </w:r>
      <w:ins w:id="38" w:author="Gregory McGowan" w:date="2014-12-03T16:34:00Z">
        <w:r w:rsidR="00785E8E">
          <w:rPr>
            <w:sz w:val="22"/>
            <w:szCs w:val="22"/>
          </w:rPr>
          <w:t xml:space="preserve"> – </w:t>
        </w:r>
      </w:ins>
      <w:ins w:id="39" w:author="Gregory McGowan" w:date="2014-12-03T17:31:00Z">
        <w:r w:rsidR="00BE1AFD">
          <w:rPr>
            <w:sz w:val="22"/>
            <w:szCs w:val="22"/>
          </w:rPr>
          <w:t>4 possible</w:t>
        </w:r>
      </w:ins>
      <w:ins w:id="40" w:author="Gregory McGowan" w:date="2014-12-03T16:35:00Z">
        <w:r w:rsidR="00785E8E">
          <w:rPr>
            <w:sz w:val="22"/>
            <w:szCs w:val="22"/>
          </w:rPr>
          <w:t xml:space="preserve"> areas</w:t>
        </w:r>
      </w:ins>
      <w:ins w:id="41" w:author="Gregory McGowan" w:date="2014-12-03T17:31:00Z">
        <w:r w:rsidR="00BE1AFD">
          <w:rPr>
            <w:sz w:val="22"/>
            <w:szCs w:val="22"/>
          </w:rPr>
          <w:t xml:space="preserve"> of focus for advocacy</w:t>
        </w:r>
      </w:ins>
      <w:ins w:id="42" w:author="Gregory McGowan" w:date="2014-12-03T16:35:00Z">
        <w:r w:rsidR="00785E8E">
          <w:rPr>
            <w:sz w:val="22"/>
            <w:szCs w:val="22"/>
          </w:rPr>
          <w:t xml:space="preserve"> moving forward</w:t>
        </w:r>
      </w:ins>
      <w:del w:id="43" w:author="Gregory McGowan" w:date="2014-12-03T16:34:00Z">
        <w:r w:rsidRPr="004F12E7" w:rsidDel="00785E8E">
          <w:rPr>
            <w:sz w:val="22"/>
            <w:szCs w:val="22"/>
          </w:rPr>
          <w:delText xml:space="preserve"> – </w:delText>
        </w:r>
        <w:r w:rsidR="004F12E7" w:rsidDel="00785E8E">
          <w:rPr>
            <w:sz w:val="22"/>
            <w:szCs w:val="22"/>
          </w:rPr>
          <w:delText xml:space="preserve">There are </w:delText>
        </w:r>
        <w:r w:rsidRPr="004F12E7" w:rsidDel="00785E8E">
          <w:rPr>
            <w:sz w:val="22"/>
            <w:szCs w:val="22"/>
          </w:rPr>
          <w:delText>4 broad areas</w:delText>
        </w:r>
      </w:del>
      <w:del w:id="44" w:author="Gregory McGowan" w:date="2014-12-03T16:35:00Z">
        <w:r w:rsidRPr="004F12E7" w:rsidDel="00785E8E">
          <w:rPr>
            <w:sz w:val="22"/>
            <w:szCs w:val="22"/>
          </w:rPr>
          <w:delText xml:space="preserve"> </w:delText>
        </w:r>
      </w:del>
      <w:del w:id="45" w:author="Gregory McGowan" w:date="2014-12-03T16:31:00Z">
        <w:r w:rsidRPr="004F12E7" w:rsidDel="00EC2465">
          <w:rPr>
            <w:sz w:val="22"/>
            <w:szCs w:val="22"/>
          </w:rPr>
          <w:delText>requiring advocacy going forward</w:delText>
        </w:r>
      </w:del>
      <w:ins w:id="46" w:author="Gregory McGowan" w:date="2014-12-03T16:31:00Z">
        <w:r w:rsidR="00EC2465">
          <w:rPr>
            <w:sz w:val="22"/>
            <w:szCs w:val="22"/>
          </w:rPr>
          <w:t>:</w:t>
        </w:r>
      </w:ins>
      <w:ins w:id="47" w:author="Gregory McGowan" w:date="2014-12-03T17:31:00Z">
        <w:r w:rsidR="00BE1AFD">
          <w:rPr>
            <w:sz w:val="22"/>
            <w:szCs w:val="22"/>
          </w:rPr>
          <w:br/>
        </w:r>
      </w:ins>
    </w:p>
    <w:p w:rsidR="009A60BB" w:rsidRPr="00C556AE" w:rsidRDefault="006426EA" w:rsidP="00BE1AFD">
      <w:pPr>
        <w:pStyle w:val="ListParagraph"/>
        <w:numPr>
          <w:ilvl w:val="0"/>
          <w:numId w:val="14"/>
        </w:numPr>
        <w:spacing w:after="120"/>
        <w:contextualSpacing w:val="0"/>
        <w:rPr>
          <w:ins w:id="48" w:author="Gregory McGowan" w:date="2014-12-03T17:16:00Z"/>
          <w:b/>
          <w:sz w:val="22"/>
          <w:szCs w:val="22"/>
          <w:rPrChange w:id="49" w:author="Gregory McGowan" w:date="2014-12-03T17:16:00Z">
            <w:rPr>
              <w:ins w:id="50" w:author="Gregory McGowan" w:date="2014-12-03T17:16:00Z"/>
              <w:sz w:val="22"/>
              <w:szCs w:val="22"/>
            </w:rPr>
          </w:rPrChange>
        </w:rPr>
        <w:pPrChange w:id="51" w:author="Gregory McGowan" w:date="2014-12-03T17:32:00Z">
          <w:pPr>
            <w:pStyle w:val="ListParagraph"/>
            <w:numPr>
              <w:numId w:val="14"/>
            </w:numPr>
            <w:ind w:hanging="360"/>
          </w:pPr>
        </w:pPrChange>
      </w:pPr>
      <w:r w:rsidRPr="00EC2465">
        <w:rPr>
          <w:b/>
          <w:sz w:val="22"/>
          <w:szCs w:val="22"/>
          <w:rPrChange w:id="52" w:author="Gregory McGowan" w:date="2014-12-03T16:32:00Z">
            <w:rPr>
              <w:sz w:val="22"/>
              <w:szCs w:val="22"/>
            </w:rPr>
          </w:rPrChange>
        </w:rPr>
        <w:t>Priority Sector Lending</w:t>
      </w:r>
      <w:ins w:id="53" w:author="Gregory McGowan" w:date="2014-12-03T16:39:00Z">
        <w:r w:rsidR="00785E8E">
          <w:rPr>
            <w:b/>
            <w:sz w:val="22"/>
            <w:szCs w:val="22"/>
          </w:rPr>
          <w:t>:</w:t>
        </w:r>
      </w:ins>
      <w:del w:id="54" w:author="Gregory McGowan" w:date="2014-12-03T16:39:00Z">
        <w:r w:rsidRPr="00EC2465" w:rsidDel="00785E8E">
          <w:rPr>
            <w:b/>
            <w:sz w:val="22"/>
            <w:szCs w:val="22"/>
            <w:rPrChange w:id="55" w:author="Gregory McGowan" w:date="2014-12-03T16:32:00Z">
              <w:rPr>
                <w:sz w:val="22"/>
                <w:szCs w:val="22"/>
              </w:rPr>
            </w:rPrChange>
          </w:rPr>
          <w:delText xml:space="preserve"> </w:delText>
        </w:r>
      </w:del>
      <w:ins w:id="56" w:author="Gregory McGowan" w:date="2014-12-03T16:32:00Z">
        <w:r w:rsidR="00EC2465">
          <w:rPr>
            <w:b/>
            <w:sz w:val="22"/>
            <w:szCs w:val="22"/>
          </w:rPr>
          <w:t xml:space="preserve"> </w:t>
        </w:r>
        <w:r w:rsidR="00EC2465">
          <w:rPr>
            <w:sz w:val="22"/>
            <w:szCs w:val="22"/>
          </w:rPr>
          <w:t xml:space="preserve">Inclusion of WASH as a </w:t>
        </w:r>
      </w:ins>
      <w:ins w:id="57" w:author="Gregory McGowan" w:date="2014-12-03T17:15:00Z">
        <w:r w:rsidR="00C556AE">
          <w:rPr>
            <w:sz w:val="22"/>
            <w:szCs w:val="22"/>
          </w:rPr>
          <w:t>“</w:t>
        </w:r>
      </w:ins>
      <w:ins w:id="58" w:author="Gregory McGowan" w:date="2014-12-03T16:32:00Z">
        <w:r w:rsidR="00EC2465">
          <w:rPr>
            <w:sz w:val="22"/>
            <w:szCs w:val="22"/>
          </w:rPr>
          <w:t>priority sector</w:t>
        </w:r>
      </w:ins>
      <w:ins w:id="59" w:author="Gregory McGowan" w:date="2014-12-03T17:15:00Z">
        <w:r w:rsidR="00C556AE">
          <w:rPr>
            <w:sz w:val="22"/>
            <w:szCs w:val="22"/>
          </w:rPr>
          <w:t>”</w:t>
        </w:r>
      </w:ins>
      <w:ins w:id="60" w:author="Gregory McGowan" w:date="2014-12-03T16:33:00Z">
        <w:r w:rsidR="00785E8E">
          <w:rPr>
            <w:sz w:val="22"/>
            <w:szCs w:val="22"/>
          </w:rPr>
          <w:t xml:space="preserve"> could significantly increase the volume of WASH loans.</w:t>
        </w:r>
      </w:ins>
    </w:p>
    <w:p w:rsidR="00C556AE" w:rsidRPr="00EC2465" w:rsidRDefault="00C556AE" w:rsidP="00BE1AFD">
      <w:pPr>
        <w:pStyle w:val="ListParagraph"/>
        <w:numPr>
          <w:ilvl w:val="1"/>
          <w:numId w:val="14"/>
        </w:numPr>
        <w:spacing w:after="120"/>
        <w:contextualSpacing w:val="0"/>
        <w:rPr>
          <w:b/>
          <w:sz w:val="22"/>
          <w:szCs w:val="22"/>
          <w:rPrChange w:id="61" w:author="Gregory McGowan" w:date="2014-12-03T16:32:00Z">
            <w:rPr>
              <w:sz w:val="22"/>
              <w:szCs w:val="22"/>
            </w:rPr>
          </w:rPrChange>
        </w:rPr>
        <w:pPrChange w:id="62" w:author="Gregory McGowan" w:date="2014-12-03T17:32:00Z">
          <w:pPr>
            <w:pStyle w:val="ListParagraph"/>
            <w:numPr>
              <w:numId w:val="14"/>
            </w:numPr>
            <w:ind w:hanging="360"/>
          </w:pPr>
        </w:pPrChange>
      </w:pPr>
      <w:ins w:id="63" w:author="Gregory McGowan" w:date="2014-12-03T17:16:00Z">
        <w:r>
          <w:rPr>
            <w:sz w:val="22"/>
            <w:szCs w:val="22"/>
          </w:rPr>
          <w:t>This strategy could be a “trim-tab</w:t>
        </w:r>
      </w:ins>
      <w:ins w:id="64" w:author="Gregory McGowan" w:date="2014-12-03T17:25:00Z">
        <w:r w:rsidR="00BE1AFD">
          <w:rPr>
            <w:sz w:val="22"/>
            <w:szCs w:val="22"/>
          </w:rPr>
          <w:t xml:space="preserve">,” </w:t>
        </w:r>
      </w:ins>
      <w:ins w:id="65" w:author="Gregory McGowan" w:date="2014-12-03T17:16:00Z">
        <w:r>
          <w:rPr>
            <w:sz w:val="22"/>
            <w:szCs w:val="22"/>
          </w:rPr>
          <w:t xml:space="preserve">removing a major regulatory hurdle to Water Credit and opening up the </w:t>
        </w:r>
      </w:ins>
      <w:ins w:id="66" w:author="Gregory McGowan" w:date="2014-12-03T17:20:00Z">
        <w:r>
          <w:rPr>
            <w:sz w:val="22"/>
            <w:szCs w:val="22"/>
          </w:rPr>
          <w:t>possibility for WO to reach tens of millions more</w:t>
        </w:r>
      </w:ins>
      <w:ins w:id="67" w:author="Gregory McGowan" w:date="2014-12-03T17:21:00Z">
        <w:r>
          <w:rPr>
            <w:sz w:val="22"/>
            <w:szCs w:val="22"/>
          </w:rPr>
          <w:t xml:space="preserve"> over the next 5 years</w:t>
        </w:r>
      </w:ins>
      <w:ins w:id="68" w:author="Gregory McGowan" w:date="2014-12-03T17:25:00Z">
        <w:r w:rsidR="00BE1AFD">
          <w:rPr>
            <w:sz w:val="22"/>
            <w:szCs w:val="22"/>
          </w:rPr>
          <w:t>.</w:t>
        </w:r>
      </w:ins>
    </w:p>
    <w:p w:rsidR="009A60BB" w:rsidRPr="00BE1AFD" w:rsidRDefault="006426EA" w:rsidP="00BE1AFD">
      <w:pPr>
        <w:pStyle w:val="ListParagraph"/>
        <w:numPr>
          <w:ilvl w:val="0"/>
          <w:numId w:val="14"/>
        </w:numPr>
        <w:spacing w:after="120"/>
        <w:contextualSpacing w:val="0"/>
        <w:rPr>
          <w:ins w:id="69" w:author="Gregory McGowan" w:date="2014-12-03T17:25:00Z"/>
          <w:b/>
          <w:sz w:val="22"/>
          <w:szCs w:val="22"/>
          <w:rPrChange w:id="70" w:author="Gregory McGowan" w:date="2014-12-03T17:25:00Z">
            <w:rPr>
              <w:ins w:id="71" w:author="Gregory McGowan" w:date="2014-12-03T17:25:00Z"/>
              <w:sz w:val="22"/>
              <w:szCs w:val="22"/>
            </w:rPr>
          </w:rPrChange>
        </w:rPr>
        <w:pPrChange w:id="72" w:author="Gregory McGowan" w:date="2014-12-03T17:32:00Z">
          <w:pPr>
            <w:pStyle w:val="ListParagraph"/>
            <w:numPr>
              <w:numId w:val="14"/>
            </w:numPr>
            <w:ind w:hanging="360"/>
          </w:pPr>
        </w:pPrChange>
      </w:pPr>
      <w:r w:rsidRPr="00785E8E">
        <w:rPr>
          <w:b/>
          <w:sz w:val="22"/>
          <w:szCs w:val="22"/>
          <w:rPrChange w:id="73" w:author="Gregory McGowan" w:date="2014-12-03T16:36:00Z">
            <w:rPr>
              <w:sz w:val="22"/>
              <w:szCs w:val="22"/>
            </w:rPr>
          </w:rPrChange>
        </w:rPr>
        <w:t>Corporate Social Responsibility rules</w:t>
      </w:r>
      <w:ins w:id="74" w:author="Gregory McGowan" w:date="2014-12-03T16:39:00Z">
        <w:r w:rsidR="00785E8E">
          <w:rPr>
            <w:b/>
            <w:sz w:val="22"/>
            <w:szCs w:val="22"/>
          </w:rPr>
          <w:t>:</w:t>
        </w:r>
      </w:ins>
      <w:ins w:id="75" w:author="Gregory McGowan" w:date="2014-12-03T16:47:00Z">
        <w:r w:rsidR="005A1496">
          <w:rPr>
            <w:b/>
            <w:sz w:val="22"/>
            <w:szCs w:val="22"/>
          </w:rPr>
          <w:t xml:space="preserve"> </w:t>
        </w:r>
        <w:r w:rsidR="005A1496">
          <w:rPr>
            <w:sz w:val="22"/>
            <w:szCs w:val="22"/>
          </w:rPr>
          <w:t xml:space="preserve">In the near term, </w:t>
        </w:r>
      </w:ins>
      <w:ins w:id="76" w:author="Gregory McGowan" w:date="2014-12-03T16:48:00Z">
        <w:r w:rsidR="005A1496">
          <w:rPr>
            <w:sz w:val="22"/>
            <w:szCs w:val="22"/>
          </w:rPr>
          <w:t>WO</w:t>
        </w:r>
      </w:ins>
      <w:ins w:id="77" w:author="Gregory McGowan" w:date="2014-12-03T16:47:00Z">
        <w:r w:rsidR="004C5CB3">
          <w:rPr>
            <w:sz w:val="22"/>
            <w:szCs w:val="22"/>
          </w:rPr>
          <w:t xml:space="preserve"> has the potential to</w:t>
        </w:r>
        <w:r w:rsidR="005A1496">
          <w:rPr>
            <w:sz w:val="22"/>
            <w:szCs w:val="22"/>
          </w:rPr>
          <w:t xml:space="preserve"> leverage existing networks</w:t>
        </w:r>
      </w:ins>
      <w:ins w:id="78" w:author="Gregory McGowan" w:date="2014-12-03T16:48:00Z">
        <w:r w:rsidR="005A1496">
          <w:rPr>
            <w:sz w:val="22"/>
            <w:szCs w:val="22"/>
          </w:rPr>
          <w:t>, experience, and convening power</w:t>
        </w:r>
      </w:ins>
      <w:ins w:id="79" w:author="Gregory McGowan" w:date="2014-12-03T16:47:00Z">
        <w:r w:rsidR="005A1496">
          <w:rPr>
            <w:sz w:val="22"/>
            <w:szCs w:val="22"/>
          </w:rPr>
          <w:t xml:space="preserve"> to play an advisory role linking </w:t>
        </w:r>
      </w:ins>
      <w:ins w:id="80" w:author="Gregory McGowan" w:date="2014-12-03T16:40:00Z">
        <w:r w:rsidR="005A1496">
          <w:rPr>
            <w:sz w:val="22"/>
            <w:szCs w:val="22"/>
          </w:rPr>
          <w:t xml:space="preserve">CSR </w:t>
        </w:r>
      </w:ins>
      <w:ins w:id="81" w:author="Gregory McGowan" w:date="2014-12-03T16:48:00Z">
        <w:r w:rsidR="005A1496">
          <w:rPr>
            <w:sz w:val="22"/>
            <w:szCs w:val="22"/>
          </w:rPr>
          <w:t xml:space="preserve">funds to </w:t>
        </w:r>
      </w:ins>
      <w:proofErr w:type="gramStart"/>
      <w:ins w:id="82" w:author="Gregory McGowan" w:date="2014-12-03T17:55:00Z">
        <w:r w:rsidR="004C5CB3">
          <w:rPr>
            <w:sz w:val="22"/>
            <w:szCs w:val="22"/>
          </w:rPr>
          <w:t xml:space="preserve">WASH </w:t>
        </w:r>
      </w:ins>
      <w:ins w:id="83" w:author="Gregory McGowan" w:date="2014-12-03T16:48:00Z">
        <w:r w:rsidR="005A1496">
          <w:rPr>
            <w:sz w:val="22"/>
            <w:szCs w:val="22"/>
          </w:rPr>
          <w:t xml:space="preserve"> partners</w:t>
        </w:r>
        <w:proofErr w:type="gramEnd"/>
        <w:r w:rsidR="005A1496">
          <w:rPr>
            <w:sz w:val="22"/>
            <w:szCs w:val="22"/>
          </w:rPr>
          <w:t>.  In the medium</w:t>
        </w:r>
      </w:ins>
      <w:ins w:id="84" w:author="Gregory McGowan" w:date="2014-12-03T16:50:00Z">
        <w:r w:rsidR="005A1496">
          <w:rPr>
            <w:sz w:val="22"/>
            <w:szCs w:val="22"/>
          </w:rPr>
          <w:t xml:space="preserve"> </w:t>
        </w:r>
      </w:ins>
      <w:ins w:id="85" w:author="Gregory McGowan" w:date="2014-12-03T16:48:00Z">
        <w:r w:rsidR="005A1496">
          <w:rPr>
            <w:sz w:val="22"/>
            <w:szCs w:val="22"/>
          </w:rPr>
          <w:t>term, W</w:t>
        </w:r>
      </w:ins>
      <w:ins w:id="86" w:author="Gregory McGowan" w:date="2014-12-03T16:49:00Z">
        <w:r w:rsidR="005A1496">
          <w:rPr>
            <w:sz w:val="22"/>
            <w:szCs w:val="22"/>
          </w:rPr>
          <w:t>O would aim to have Water Credit be classified as an eligible area for CSR donations</w:t>
        </w:r>
      </w:ins>
      <w:ins w:id="87" w:author="Gregory McGowan" w:date="2014-12-03T16:50:00Z">
        <w:r w:rsidR="005A1496">
          <w:rPr>
            <w:sz w:val="22"/>
            <w:szCs w:val="22"/>
          </w:rPr>
          <w:t xml:space="preserve">.  In the </w:t>
        </w:r>
        <w:r w:rsidR="00A177AB">
          <w:rPr>
            <w:sz w:val="22"/>
            <w:szCs w:val="22"/>
          </w:rPr>
          <w:t>long term, WO c</w:t>
        </w:r>
        <w:r w:rsidR="005A1496">
          <w:rPr>
            <w:sz w:val="22"/>
            <w:szCs w:val="22"/>
          </w:rPr>
          <w:t xml:space="preserve">ould position itself as a </w:t>
        </w:r>
        <w:proofErr w:type="spellStart"/>
        <w:r w:rsidR="005A1496">
          <w:rPr>
            <w:sz w:val="22"/>
            <w:szCs w:val="22"/>
          </w:rPr>
          <w:t>deployer</w:t>
        </w:r>
        <w:proofErr w:type="spellEnd"/>
        <w:r w:rsidR="005A1496">
          <w:rPr>
            <w:sz w:val="22"/>
            <w:szCs w:val="22"/>
          </w:rPr>
          <w:t xml:space="preserve"> of CSR funds for Water Credit.</w:t>
        </w:r>
      </w:ins>
    </w:p>
    <w:p w:rsidR="00BE1AFD" w:rsidRPr="00785E8E" w:rsidRDefault="004C5CB3" w:rsidP="00BE1AFD">
      <w:pPr>
        <w:pStyle w:val="ListParagraph"/>
        <w:numPr>
          <w:ilvl w:val="1"/>
          <w:numId w:val="14"/>
        </w:numPr>
        <w:spacing w:after="120"/>
        <w:contextualSpacing w:val="0"/>
        <w:rPr>
          <w:b/>
          <w:sz w:val="22"/>
          <w:szCs w:val="22"/>
          <w:rPrChange w:id="88" w:author="Gregory McGowan" w:date="2014-12-03T16:36:00Z">
            <w:rPr>
              <w:sz w:val="22"/>
              <w:szCs w:val="22"/>
            </w:rPr>
          </w:rPrChange>
        </w:rPr>
        <w:pPrChange w:id="89" w:author="Gregory McGowan" w:date="2014-12-03T17:32:00Z">
          <w:pPr>
            <w:pStyle w:val="ListParagraph"/>
            <w:numPr>
              <w:numId w:val="14"/>
            </w:numPr>
            <w:ind w:hanging="360"/>
          </w:pPr>
        </w:pPrChange>
      </w:pPr>
      <w:ins w:id="90" w:author="Gregory McGowan" w:date="2014-12-03T17:32:00Z">
        <w:r>
          <w:rPr>
            <w:sz w:val="22"/>
            <w:szCs w:val="22"/>
          </w:rPr>
          <w:t xml:space="preserve">Efforts are contingent on WO getting registered as an accredited entity for accepting CSR funds in India.  </w:t>
        </w:r>
      </w:ins>
      <w:ins w:id="91" w:author="Gregory McGowan" w:date="2014-12-03T18:01:00Z">
        <w:r>
          <w:rPr>
            <w:sz w:val="22"/>
            <w:szCs w:val="22"/>
          </w:rPr>
          <w:t xml:space="preserve">According to the Delhi team, establishing such an entity </w:t>
        </w:r>
        <w:r w:rsidR="00A177AB">
          <w:rPr>
            <w:sz w:val="22"/>
            <w:szCs w:val="22"/>
          </w:rPr>
          <w:t xml:space="preserve">would be rather simple, </w:t>
        </w:r>
        <w:r>
          <w:rPr>
            <w:sz w:val="22"/>
            <w:szCs w:val="22"/>
          </w:rPr>
          <w:t>not time consuming.  But it will require further discussion be</w:t>
        </w:r>
      </w:ins>
      <w:ins w:id="92" w:author="Gregory McGowan" w:date="2014-12-03T18:02:00Z">
        <w:r>
          <w:rPr>
            <w:sz w:val="22"/>
            <w:szCs w:val="22"/>
          </w:rPr>
          <w:t>tween WO, ASG-Delhi, and the law firm that WO has retained to look into establishing a CSR entity.</w:t>
        </w:r>
      </w:ins>
      <w:ins w:id="93" w:author="Gregory McGowan" w:date="2014-12-03T18:08:00Z">
        <w:r w:rsidR="00A177AB">
          <w:rPr>
            <w:sz w:val="22"/>
            <w:szCs w:val="22"/>
          </w:rPr>
          <w:t xml:space="preserve">  </w:t>
        </w:r>
      </w:ins>
    </w:p>
    <w:p w:rsidR="00945A0A" w:rsidRDefault="006426EA" w:rsidP="00BE1AFD">
      <w:pPr>
        <w:pStyle w:val="ListParagraph"/>
        <w:numPr>
          <w:ilvl w:val="0"/>
          <w:numId w:val="14"/>
        </w:numPr>
        <w:spacing w:after="120"/>
        <w:contextualSpacing w:val="0"/>
        <w:rPr>
          <w:ins w:id="94" w:author="Gregory McGowan" w:date="2014-12-03T17:06:00Z"/>
          <w:sz w:val="22"/>
          <w:szCs w:val="22"/>
        </w:rPr>
        <w:pPrChange w:id="95" w:author="Gregory McGowan" w:date="2014-12-03T17:32:00Z">
          <w:pPr>
            <w:pStyle w:val="ListParagraph"/>
            <w:numPr>
              <w:numId w:val="14"/>
            </w:numPr>
            <w:ind w:hanging="360"/>
          </w:pPr>
        </w:pPrChange>
      </w:pPr>
      <w:r w:rsidRPr="005A1496">
        <w:rPr>
          <w:b/>
          <w:sz w:val="22"/>
          <w:szCs w:val="22"/>
          <w:rPrChange w:id="96" w:author="Gregory McGowan" w:date="2014-12-03T16:52:00Z">
            <w:rPr>
              <w:sz w:val="22"/>
              <w:szCs w:val="22"/>
            </w:rPr>
          </w:rPrChange>
        </w:rPr>
        <w:t>State gov</w:t>
      </w:r>
      <w:r w:rsidR="00B549EE" w:rsidRPr="005A1496">
        <w:rPr>
          <w:b/>
          <w:sz w:val="22"/>
          <w:szCs w:val="22"/>
          <w:rPrChange w:id="97" w:author="Gregory McGowan" w:date="2014-12-03T16:52:00Z">
            <w:rPr>
              <w:sz w:val="22"/>
              <w:szCs w:val="22"/>
            </w:rPr>
          </w:rPrChange>
        </w:rPr>
        <w:t>ernmen</w:t>
      </w:r>
      <w:r w:rsidRPr="005A1496">
        <w:rPr>
          <w:b/>
          <w:sz w:val="22"/>
          <w:szCs w:val="22"/>
          <w:rPrChange w:id="98" w:author="Gregory McGowan" w:date="2014-12-03T16:52:00Z">
            <w:rPr>
              <w:sz w:val="22"/>
              <w:szCs w:val="22"/>
            </w:rPr>
          </w:rPrChange>
        </w:rPr>
        <w:t>ts:</w:t>
      </w:r>
      <w:r w:rsidRPr="009A60BB">
        <w:rPr>
          <w:sz w:val="22"/>
          <w:szCs w:val="22"/>
        </w:rPr>
        <w:t xml:space="preserve"> </w:t>
      </w:r>
      <w:del w:id="99" w:author="Gregory McGowan" w:date="2014-12-03T16:55:00Z">
        <w:r w:rsidRPr="009A60BB" w:rsidDel="00341E01">
          <w:rPr>
            <w:sz w:val="22"/>
            <w:szCs w:val="22"/>
          </w:rPr>
          <w:delText xml:space="preserve">Since </w:delText>
        </w:r>
      </w:del>
      <w:ins w:id="100" w:author="Gregory McGowan" w:date="2014-12-03T16:55:00Z">
        <w:r w:rsidR="00341E01">
          <w:rPr>
            <w:sz w:val="22"/>
            <w:szCs w:val="22"/>
          </w:rPr>
          <w:t>Responsibility and decision-making power for</w:t>
        </w:r>
      </w:ins>
      <w:ins w:id="101" w:author="Gregory McGowan" w:date="2014-12-03T16:53:00Z">
        <w:r w:rsidR="00341E01">
          <w:rPr>
            <w:sz w:val="22"/>
            <w:szCs w:val="22"/>
          </w:rPr>
          <w:t xml:space="preserve"> </w:t>
        </w:r>
      </w:ins>
      <w:del w:id="102" w:author="Gregory McGowan" w:date="2014-12-03T16:54:00Z">
        <w:r w:rsidRPr="009A60BB" w:rsidDel="00341E01">
          <w:rPr>
            <w:sz w:val="22"/>
            <w:szCs w:val="22"/>
          </w:rPr>
          <w:delText>water and sanitation are</w:delText>
        </w:r>
      </w:del>
      <w:ins w:id="103" w:author="Gregory McGowan" w:date="2014-12-03T16:54:00Z">
        <w:r w:rsidR="00341E01">
          <w:rPr>
            <w:sz w:val="22"/>
            <w:szCs w:val="22"/>
          </w:rPr>
          <w:t>WASH projects</w:t>
        </w:r>
      </w:ins>
      <w:ins w:id="104" w:author="Gregory McGowan" w:date="2014-12-03T16:55:00Z">
        <w:r w:rsidR="00341E01">
          <w:rPr>
            <w:sz w:val="22"/>
            <w:szCs w:val="22"/>
          </w:rPr>
          <w:t xml:space="preserve"> ultimately lie with each state</w:t>
        </w:r>
      </w:ins>
      <w:del w:id="105" w:author="Gregory McGowan" w:date="2014-12-03T16:56:00Z">
        <w:r w:rsidRPr="009A60BB" w:rsidDel="00341E01">
          <w:rPr>
            <w:sz w:val="22"/>
            <w:szCs w:val="22"/>
          </w:rPr>
          <w:delText xml:space="preserve"> </w:delText>
        </w:r>
      </w:del>
      <w:del w:id="106" w:author="Gregory McGowan" w:date="2014-12-03T16:54:00Z">
        <w:r w:rsidRPr="009A60BB" w:rsidDel="00341E01">
          <w:rPr>
            <w:sz w:val="22"/>
            <w:szCs w:val="22"/>
          </w:rPr>
          <w:delText>state subjects</w:delText>
        </w:r>
      </w:del>
      <w:ins w:id="107" w:author="Gregory McGowan" w:date="2014-12-03T16:56:00Z">
        <w:r w:rsidR="00341E01">
          <w:rPr>
            <w:sz w:val="22"/>
            <w:szCs w:val="22"/>
          </w:rPr>
          <w:t xml:space="preserve">.  After </w:t>
        </w:r>
      </w:ins>
      <w:ins w:id="108" w:author="Gregory McGowan" w:date="2014-12-03T16:59:00Z">
        <w:r w:rsidR="00341E01">
          <w:rPr>
            <w:sz w:val="22"/>
            <w:szCs w:val="22"/>
          </w:rPr>
          <w:t>assessing</w:t>
        </w:r>
      </w:ins>
      <w:ins w:id="109" w:author="Gregory McGowan" w:date="2014-12-03T16:56:00Z">
        <w:r w:rsidR="00341E01">
          <w:rPr>
            <w:sz w:val="22"/>
            <w:szCs w:val="22"/>
          </w:rPr>
          <w:t xml:space="preserve"> which states offer the best opportunity for WO</w:t>
        </w:r>
      </w:ins>
      <w:ins w:id="110" w:author="Gregory McGowan" w:date="2014-12-03T17:01:00Z">
        <w:r w:rsidR="00341E01">
          <w:rPr>
            <w:sz w:val="22"/>
            <w:szCs w:val="22"/>
          </w:rPr>
          <w:t xml:space="preserve"> impact</w:t>
        </w:r>
      </w:ins>
      <w:ins w:id="111" w:author="Gregory McGowan" w:date="2014-12-03T16:56:00Z">
        <w:r w:rsidR="00341E01">
          <w:rPr>
            <w:sz w:val="22"/>
            <w:szCs w:val="22"/>
          </w:rPr>
          <w:t>, WO</w:t>
        </w:r>
      </w:ins>
      <w:del w:id="112" w:author="Gregory McGowan" w:date="2014-12-03T16:56:00Z">
        <w:r w:rsidRPr="009A60BB" w:rsidDel="00341E01">
          <w:rPr>
            <w:sz w:val="22"/>
            <w:szCs w:val="22"/>
          </w:rPr>
          <w:delText>,</w:delText>
        </w:r>
      </w:del>
      <w:del w:id="113" w:author="Gregory McGowan" w:date="2014-12-03T16:54:00Z">
        <w:r w:rsidRPr="009A60BB" w:rsidDel="00341E01">
          <w:rPr>
            <w:sz w:val="22"/>
            <w:szCs w:val="22"/>
          </w:rPr>
          <w:delText xml:space="preserve"> </w:delText>
        </w:r>
        <w:r w:rsidR="00386990" w:rsidRPr="009A60BB" w:rsidDel="00341E01">
          <w:rPr>
            <w:sz w:val="22"/>
            <w:szCs w:val="22"/>
          </w:rPr>
          <w:delText xml:space="preserve">Water.org (hereafter: </w:delText>
        </w:r>
      </w:del>
      <w:del w:id="114" w:author="Gregory McGowan" w:date="2014-12-03T16:57:00Z">
        <w:r w:rsidRPr="009A60BB" w:rsidDel="00341E01">
          <w:rPr>
            <w:sz w:val="22"/>
            <w:szCs w:val="22"/>
          </w:rPr>
          <w:delText>WO</w:delText>
        </w:r>
      </w:del>
      <w:del w:id="115" w:author="Gregory McGowan" w:date="2014-12-03T16:54:00Z">
        <w:r w:rsidR="00386990" w:rsidRPr="009A60BB" w:rsidDel="00341E01">
          <w:rPr>
            <w:sz w:val="22"/>
            <w:szCs w:val="22"/>
          </w:rPr>
          <w:delText>)</w:delText>
        </w:r>
      </w:del>
      <w:r w:rsidRPr="009A60BB">
        <w:rPr>
          <w:sz w:val="22"/>
          <w:szCs w:val="22"/>
        </w:rPr>
        <w:t xml:space="preserve"> could </w:t>
      </w:r>
      <w:del w:id="116" w:author="Gregory McGowan" w:date="2014-12-03T17:05:00Z">
        <w:r w:rsidRPr="009A60BB" w:rsidDel="00945A0A">
          <w:rPr>
            <w:sz w:val="22"/>
            <w:szCs w:val="22"/>
          </w:rPr>
          <w:delText>assist states in coming up with</w:delText>
        </w:r>
      </w:del>
      <w:ins w:id="117" w:author="Gregory McGowan" w:date="2014-12-03T17:05:00Z">
        <w:r w:rsidR="00945A0A">
          <w:rPr>
            <w:sz w:val="22"/>
            <w:szCs w:val="22"/>
          </w:rPr>
          <w:t>work with</w:t>
        </w:r>
      </w:ins>
      <w:ins w:id="118" w:author="Gregory McGowan" w:date="2014-12-03T17:15:00Z">
        <w:r w:rsidR="00C556AE">
          <w:rPr>
            <w:sz w:val="22"/>
            <w:szCs w:val="22"/>
          </w:rPr>
          <w:t xml:space="preserve"> those</w:t>
        </w:r>
      </w:ins>
      <w:ins w:id="119" w:author="Gregory McGowan" w:date="2014-12-03T17:05:00Z">
        <w:r w:rsidR="00945A0A">
          <w:rPr>
            <w:sz w:val="22"/>
            <w:szCs w:val="22"/>
          </w:rPr>
          <w:t xml:space="preserve"> states to create</w:t>
        </w:r>
      </w:ins>
      <w:r w:rsidRPr="009A60BB">
        <w:rPr>
          <w:sz w:val="22"/>
          <w:szCs w:val="22"/>
        </w:rPr>
        <w:t xml:space="preserve"> focused</w:t>
      </w:r>
      <w:ins w:id="120" w:author="Gregory McGowan" w:date="2014-12-03T16:58:00Z">
        <w:r w:rsidR="00341E01">
          <w:rPr>
            <w:sz w:val="22"/>
            <w:szCs w:val="22"/>
          </w:rPr>
          <w:t xml:space="preserve"> pilot</w:t>
        </w:r>
      </w:ins>
      <w:r w:rsidRPr="009A60BB">
        <w:rPr>
          <w:sz w:val="22"/>
          <w:szCs w:val="22"/>
        </w:rPr>
        <w:t xml:space="preserve"> program</w:t>
      </w:r>
      <w:ins w:id="121" w:author="Gregory McGowan" w:date="2014-12-03T16:58:00Z">
        <w:r w:rsidR="00341E01">
          <w:rPr>
            <w:sz w:val="22"/>
            <w:szCs w:val="22"/>
          </w:rPr>
          <w:t>s for Water Credit</w:t>
        </w:r>
      </w:ins>
      <w:ins w:id="122" w:author="Gregory McGowan" w:date="2014-12-03T17:05:00Z">
        <w:r w:rsidR="00945A0A">
          <w:rPr>
            <w:sz w:val="22"/>
            <w:szCs w:val="22"/>
          </w:rPr>
          <w:t xml:space="preserve"> that help those states hit their</w:t>
        </w:r>
      </w:ins>
      <w:ins w:id="123" w:author="Gregory McGowan" w:date="2014-12-03T17:06:00Z">
        <w:r w:rsidR="00945A0A">
          <w:rPr>
            <w:sz w:val="22"/>
            <w:szCs w:val="22"/>
          </w:rPr>
          <w:t xml:space="preserve"> WASH targets</w:t>
        </w:r>
      </w:ins>
      <w:ins w:id="124" w:author="Gregory McGowan" w:date="2014-12-03T16:58:00Z">
        <w:r w:rsidR="00341E01">
          <w:rPr>
            <w:sz w:val="22"/>
            <w:szCs w:val="22"/>
          </w:rPr>
          <w:t>.</w:t>
        </w:r>
      </w:ins>
      <w:ins w:id="125" w:author="Gregory McGowan" w:date="2014-12-03T17:02:00Z">
        <w:r w:rsidR="00341E01">
          <w:rPr>
            <w:sz w:val="22"/>
            <w:szCs w:val="22"/>
          </w:rPr>
          <w:t xml:space="preserve">  </w:t>
        </w:r>
      </w:ins>
    </w:p>
    <w:p w:rsidR="009A60BB" w:rsidRDefault="00945A0A" w:rsidP="00BE1AFD">
      <w:pPr>
        <w:pStyle w:val="ListParagraph"/>
        <w:numPr>
          <w:ilvl w:val="1"/>
          <w:numId w:val="14"/>
        </w:numPr>
        <w:spacing w:after="120"/>
        <w:contextualSpacing w:val="0"/>
        <w:rPr>
          <w:sz w:val="22"/>
          <w:szCs w:val="22"/>
        </w:rPr>
        <w:pPrChange w:id="126" w:author="Gregory McGowan" w:date="2014-12-03T17:32:00Z">
          <w:pPr>
            <w:pStyle w:val="ListParagraph"/>
            <w:numPr>
              <w:numId w:val="14"/>
            </w:numPr>
            <w:ind w:hanging="360"/>
          </w:pPr>
        </w:pPrChange>
      </w:pPr>
      <w:ins w:id="127" w:author="Gregory McGowan" w:date="2014-12-03T17:06:00Z">
        <w:r>
          <w:rPr>
            <w:sz w:val="22"/>
            <w:szCs w:val="22"/>
          </w:rPr>
          <w:t>This strategy would</w:t>
        </w:r>
      </w:ins>
      <w:ins w:id="128" w:author="Gregory McGowan" w:date="2014-12-03T17:07:00Z">
        <w:r>
          <w:rPr>
            <w:sz w:val="22"/>
            <w:szCs w:val="22"/>
          </w:rPr>
          <w:t xml:space="preserve"> likely</w:t>
        </w:r>
      </w:ins>
      <w:ins w:id="129" w:author="Gregory McGowan" w:date="2014-12-03T17:02:00Z">
        <w:r w:rsidR="00341E01">
          <w:rPr>
            <w:sz w:val="22"/>
            <w:szCs w:val="22"/>
          </w:rPr>
          <w:t xml:space="preserve"> be pursued within </w:t>
        </w:r>
      </w:ins>
      <w:ins w:id="130" w:author="Gregory McGowan" w:date="2014-12-03T17:07:00Z">
        <w:r>
          <w:rPr>
            <w:sz w:val="22"/>
            <w:szCs w:val="22"/>
          </w:rPr>
          <w:t xml:space="preserve">the terms of </w:t>
        </w:r>
      </w:ins>
      <w:ins w:id="131" w:author="Gregory McGowan" w:date="2014-12-03T17:02:00Z">
        <w:r>
          <w:rPr>
            <w:sz w:val="22"/>
            <w:szCs w:val="22"/>
          </w:rPr>
          <w:t xml:space="preserve">an </w:t>
        </w:r>
        <w:r w:rsidRPr="00945A0A">
          <w:rPr>
            <w:sz w:val="22"/>
            <w:szCs w:val="22"/>
            <w:u w:val="single"/>
            <w:rPrChange w:id="132" w:author="Gregory McGowan" w:date="2014-12-03T17:07:00Z">
              <w:rPr>
                <w:sz w:val="22"/>
                <w:szCs w:val="22"/>
              </w:rPr>
            </w:rPrChange>
          </w:rPr>
          <w:t xml:space="preserve">additional </w:t>
        </w:r>
        <w:r w:rsidR="00341E01" w:rsidRPr="00945A0A">
          <w:rPr>
            <w:sz w:val="22"/>
            <w:szCs w:val="22"/>
            <w:u w:val="single"/>
            <w:rPrChange w:id="133" w:author="Gregory McGowan" w:date="2014-12-03T17:07:00Z">
              <w:rPr>
                <w:sz w:val="22"/>
                <w:szCs w:val="22"/>
              </w:rPr>
            </w:rPrChange>
          </w:rPr>
          <w:t>scope of work.</w:t>
        </w:r>
      </w:ins>
      <w:del w:id="134" w:author="Gregory McGowan" w:date="2014-12-03T16:58:00Z">
        <w:r w:rsidR="006426EA" w:rsidRPr="009A60BB" w:rsidDel="00341E01">
          <w:rPr>
            <w:sz w:val="22"/>
            <w:szCs w:val="22"/>
          </w:rPr>
          <w:delText>s</w:delText>
        </w:r>
      </w:del>
    </w:p>
    <w:p w:rsidR="00945A0A" w:rsidRDefault="006426EA" w:rsidP="00BE1AFD">
      <w:pPr>
        <w:pStyle w:val="ListParagraph"/>
        <w:numPr>
          <w:ilvl w:val="0"/>
          <w:numId w:val="22"/>
        </w:numPr>
        <w:spacing w:after="120"/>
        <w:contextualSpacing w:val="0"/>
        <w:rPr>
          <w:ins w:id="135" w:author="Gregory McGowan" w:date="2014-12-03T17:13:00Z"/>
          <w:sz w:val="22"/>
          <w:szCs w:val="22"/>
        </w:rPr>
        <w:pPrChange w:id="136" w:author="Gregory McGowan" w:date="2014-12-03T17:32:00Z">
          <w:pPr>
            <w:pStyle w:val="ListParagraph"/>
            <w:numPr>
              <w:numId w:val="18"/>
            </w:numPr>
            <w:ind w:hanging="360"/>
            <w:contextualSpacing w:val="0"/>
          </w:pPr>
        </w:pPrChange>
      </w:pPr>
      <w:r w:rsidRPr="00341E01">
        <w:rPr>
          <w:b/>
          <w:sz w:val="22"/>
          <w:szCs w:val="22"/>
          <w:rPrChange w:id="137" w:author="Gregory McGowan" w:date="2014-12-03T16:59:00Z">
            <w:rPr>
              <w:sz w:val="22"/>
              <w:szCs w:val="22"/>
            </w:rPr>
          </w:rPrChange>
        </w:rPr>
        <w:t>Microfinance institutions:</w:t>
      </w:r>
      <w:r w:rsidRPr="009A60BB">
        <w:rPr>
          <w:sz w:val="22"/>
          <w:szCs w:val="22"/>
        </w:rPr>
        <w:t xml:space="preserve"> </w:t>
      </w:r>
      <w:ins w:id="138" w:author="Gregory McGowan" w:date="2014-12-03T17:08:00Z">
        <w:r w:rsidR="00945A0A">
          <w:rPr>
            <w:sz w:val="22"/>
            <w:szCs w:val="22"/>
          </w:rPr>
          <w:t xml:space="preserve">MFIs are the main channel for disbursal </w:t>
        </w:r>
        <w:r w:rsidR="00BE1AFD">
          <w:rPr>
            <w:sz w:val="22"/>
            <w:szCs w:val="22"/>
          </w:rPr>
          <w:t>of Water Credit, and</w:t>
        </w:r>
        <w:r w:rsidR="00945A0A">
          <w:rPr>
            <w:sz w:val="22"/>
            <w:szCs w:val="22"/>
          </w:rPr>
          <w:t xml:space="preserve"> the space is in a state of regulatory upheaval.  </w:t>
        </w:r>
      </w:ins>
      <w:ins w:id="139" w:author="Gregory McGowan" w:date="2014-12-03T17:13:00Z">
        <w:r w:rsidR="00945A0A" w:rsidRPr="004F12E7">
          <w:rPr>
            <w:sz w:val="22"/>
            <w:szCs w:val="22"/>
          </w:rPr>
          <w:t xml:space="preserve">Should we be focusing on </w:t>
        </w:r>
        <w:r w:rsidR="004C5CB3">
          <w:rPr>
            <w:sz w:val="22"/>
            <w:szCs w:val="22"/>
          </w:rPr>
          <w:t xml:space="preserve">advocating for changes in the </w:t>
        </w:r>
      </w:ins>
      <w:ins w:id="140" w:author="Gregory McGowan" w:date="2014-12-03T17:57:00Z">
        <w:r w:rsidR="004C5CB3">
          <w:rPr>
            <w:sz w:val="22"/>
            <w:szCs w:val="22"/>
          </w:rPr>
          <w:t>“70/30 rule”</w:t>
        </w:r>
      </w:ins>
      <w:ins w:id="141" w:author="Gregory McGowan" w:date="2014-12-03T17:58:00Z">
        <w:r w:rsidR="004C5CB3">
          <w:rPr>
            <w:sz w:val="22"/>
            <w:szCs w:val="22"/>
          </w:rPr>
          <w:t xml:space="preserve"> which</w:t>
        </w:r>
      </w:ins>
      <w:ins w:id="142" w:author="Gregory McGowan" w:date="2014-12-03T17:13:00Z">
        <w:r w:rsidR="004C5CB3">
          <w:rPr>
            <w:sz w:val="22"/>
            <w:szCs w:val="22"/>
          </w:rPr>
          <w:t xml:space="preserve"> </w:t>
        </w:r>
        <w:r w:rsidR="00945A0A">
          <w:rPr>
            <w:sz w:val="22"/>
            <w:szCs w:val="22"/>
          </w:rPr>
          <w:t>require</w:t>
        </w:r>
      </w:ins>
      <w:ins w:id="143" w:author="Gregory McGowan" w:date="2014-12-03T17:58:00Z">
        <w:r w:rsidR="004C5CB3">
          <w:rPr>
            <w:sz w:val="22"/>
            <w:szCs w:val="22"/>
          </w:rPr>
          <w:t>s</w:t>
        </w:r>
      </w:ins>
      <w:ins w:id="144" w:author="Gregory McGowan" w:date="2014-12-03T17:13:00Z">
        <w:r w:rsidR="00945A0A">
          <w:rPr>
            <w:sz w:val="22"/>
            <w:szCs w:val="22"/>
          </w:rPr>
          <w:t xml:space="preserve"> that 70% of microfinance loans be for “income</w:t>
        </w:r>
      </w:ins>
      <w:ins w:id="145" w:author="Gregory McGowan" w:date="2014-12-03T18:08:00Z">
        <w:r w:rsidR="00A177AB">
          <w:rPr>
            <w:sz w:val="22"/>
            <w:szCs w:val="22"/>
          </w:rPr>
          <w:t>-</w:t>
        </w:r>
      </w:ins>
      <w:ins w:id="146" w:author="Gregory McGowan" w:date="2014-12-03T17:13:00Z">
        <w:r w:rsidR="00945A0A">
          <w:rPr>
            <w:sz w:val="22"/>
            <w:szCs w:val="22"/>
          </w:rPr>
          <w:t>generating” activities?</w:t>
        </w:r>
        <w:r w:rsidR="00945A0A" w:rsidRPr="004F12E7">
          <w:rPr>
            <w:sz w:val="22"/>
            <w:szCs w:val="22"/>
          </w:rPr>
          <w:t xml:space="preserve"> </w:t>
        </w:r>
        <w:r w:rsidR="00945A0A">
          <w:rPr>
            <w:sz w:val="22"/>
            <w:szCs w:val="22"/>
          </w:rPr>
          <w:t>(Investments in WASH are not considered an income-generating activity.)</w:t>
        </w:r>
        <w:r w:rsidR="00C556AE">
          <w:rPr>
            <w:sz w:val="22"/>
            <w:szCs w:val="22"/>
          </w:rPr>
          <w:t xml:space="preserve">  </w:t>
        </w:r>
      </w:ins>
    </w:p>
    <w:p w:rsidR="00C556AE" w:rsidRPr="004C5CB3" w:rsidRDefault="00C556AE" w:rsidP="004C5CB3">
      <w:pPr>
        <w:pStyle w:val="ListParagraph"/>
        <w:numPr>
          <w:ilvl w:val="1"/>
          <w:numId w:val="22"/>
        </w:numPr>
        <w:rPr>
          <w:ins w:id="147" w:author="Gregory McGowan" w:date="2014-12-03T17:13:00Z"/>
          <w:sz w:val="22"/>
          <w:szCs w:val="22"/>
          <w:rPrChange w:id="148" w:author="Gregory McGowan" w:date="2014-12-03T17:56:00Z">
            <w:rPr>
              <w:ins w:id="149" w:author="Gregory McGowan" w:date="2014-12-03T17:13:00Z"/>
            </w:rPr>
          </w:rPrChange>
        </w:rPr>
        <w:pPrChange w:id="150" w:author="Gregory McGowan" w:date="2014-12-03T17:57:00Z">
          <w:pPr>
            <w:pStyle w:val="ListParagraph"/>
            <w:numPr>
              <w:numId w:val="18"/>
            </w:numPr>
            <w:ind w:hanging="360"/>
            <w:contextualSpacing w:val="0"/>
          </w:pPr>
        </w:pPrChange>
      </w:pPr>
      <w:ins w:id="151" w:author="Gregory McGowan" w:date="2014-12-03T17:14:00Z">
        <w:r w:rsidRPr="004C5CB3">
          <w:rPr>
            <w:sz w:val="22"/>
            <w:szCs w:val="22"/>
            <w:rPrChange w:id="152" w:author="Gregory McGowan" w:date="2014-12-03T17:56:00Z">
              <w:rPr/>
            </w:rPrChange>
          </w:rPr>
          <w:t>This quest</w:t>
        </w:r>
        <w:r w:rsidR="00BE1AFD" w:rsidRPr="004C5CB3">
          <w:rPr>
            <w:sz w:val="22"/>
            <w:szCs w:val="22"/>
            <w:rPrChange w:id="153" w:author="Gregory McGowan" w:date="2014-12-03T17:56:00Z">
              <w:rPr/>
            </w:rPrChange>
          </w:rPr>
          <w:t>ion was left largely unresolved, and will require deeper discussion with WO about their operational objectives as well as further clarity about the</w:t>
        </w:r>
      </w:ins>
      <w:ins w:id="154" w:author="Gregory McGowan" w:date="2014-12-03T17:28:00Z">
        <w:r w:rsidR="00BE1AFD" w:rsidRPr="004C5CB3">
          <w:rPr>
            <w:sz w:val="22"/>
            <w:szCs w:val="22"/>
            <w:rPrChange w:id="155" w:author="Gregory McGowan" w:date="2014-12-03T17:56:00Z">
              <w:rPr/>
            </w:rPrChange>
          </w:rPr>
          <w:t xml:space="preserve"> status of WASH loans in the</w:t>
        </w:r>
      </w:ins>
      <w:ins w:id="156" w:author="Gregory McGowan" w:date="2014-12-03T17:14:00Z">
        <w:r w:rsidR="00BE1AFD" w:rsidRPr="004C5CB3">
          <w:rPr>
            <w:sz w:val="22"/>
            <w:szCs w:val="22"/>
            <w:rPrChange w:id="157" w:author="Gregory McGowan" w:date="2014-12-03T17:56:00Z">
              <w:rPr/>
            </w:rPrChange>
          </w:rPr>
          <w:t xml:space="preserve"> MFI</w:t>
        </w:r>
      </w:ins>
      <w:ins w:id="158" w:author="Gregory McGowan" w:date="2014-12-03T17:28:00Z">
        <w:r w:rsidR="00BE1AFD" w:rsidRPr="004C5CB3">
          <w:rPr>
            <w:sz w:val="22"/>
            <w:szCs w:val="22"/>
            <w:rPrChange w:id="159" w:author="Gregory McGowan" w:date="2014-12-03T17:56:00Z">
              <w:rPr/>
            </w:rPrChange>
          </w:rPr>
          <w:t xml:space="preserve"> bill.  </w:t>
        </w:r>
      </w:ins>
    </w:p>
    <w:p w:rsidR="006426EA" w:rsidRPr="009A60BB" w:rsidRDefault="006426EA" w:rsidP="00945A0A">
      <w:pPr>
        <w:pStyle w:val="ListParagraph"/>
        <w:rPr>
          <w:sz w:val="22"/>
          <w:szCs w:val="22"/>
        </w:rPr>
        <w:pPrChange w:id="160" w:author="Gregory McGowan" w:date="2014-12-03T17:13:00Z">
          <w:pPr>
            <w:pStyle w:val="ListParagraph"/>
            <w:numPr>
              <w:numId w:val="14"/>
            </w:numPr>
            <w:ind w:hanging="360"/>
          </w:pPr>
        </w:pPrChange>
      </w:pPr>
      <w:del w:id="161" w:author="Gregory McGowan" w:date="2014-12-03T17:09:00Z">
        <w:r w:rsidRPr="009A60BB" w:rsidDel="00945A0A">
          <w:rPr>
            <w:sz w:val="22"/>
            <w:szCs w:val="22"/>
          </w:rPr>
          <w:delText>w</w:delText>
        </w:r>
      </w:del>
      <w:del w:id="162" w:author="Gregory McGowan" w:date="2014-12-03T17:13:00Z">
        <w:r w:rsidRPr="009A60BB" w:rsidDel="00945A0A">
          <w:rPr>
            <w:sz w:val="22"/>
            <w:szCs w:val="22"/>
          </w:rPr>
          <w:delText xml:space="preserve">hat </w:delText>
        </w:r>
      </w:del>
      <w:del w:id="163" w:author="Gregory McGowan" w:date="2014-12-03T17:09:00Z">
        <w:r w:rsidRPr="009A60BB" w:rsidDel="00945A0A">
          <w:rPr>
            <w:sz w:val="22"/>
            <w:szCs w:val="22"/>
          </w:rPr>
          <w:delText>can we influence in the space</w:delText>
        </w:r>
      </w:del>
      <w:del w:id="164" w:author="Gregory McGowan" w:date="2014-12-03T17:13:00Z">
        <w:r w:rsidRPr="009A60BB" w:rsidDel="00945A0A">
          <w:rPr>
            <w:sz w:val="22"/>
            <w:szCs w:val="22"/>
          </w:rPr>
          <w:delText xml:space="preserve"> to </w:delText>
        </w:r>
        <w:r w:rsidR="00C7592C" w:rsidRPr="009A60BB" w:rsidDel="00945A0A">
          <w:rPr>
            <w:sz w:val="22"/>
            <w:szCs w:val="22"/>
          </w:rPr>
          <w:delText>enable</w:delText>
        </w:r>
        <w:r w:rsidRPr="009A60BB" w:rsidDel="00945A0A">
          <w:rPr>
            <w:sz w:val="22"/>
            <w:szCs w:val="22"/>
          </w:rPr>
          <w:delText xml:space="preserve"> </w:delText>
        </w:r>
        <w:r w:rsidR="00C7592C" w:rsidRPr="009A60BB" w:rsidDel="00945A0A">
          <w:rPr>
            <w:sz w:val="22"/>
            <w:szCs w:val="22"/>
          </w:rPr>
          <w:delText>further</w:delText>
        </w:r>
        <w:r w:rsidRPr="009A60BB" w:rsidDel="00945A0A">
          <w:rPr>
            <w:sz w:val="22"/>
            <w:szCs w:val="22"/>
          </w:rPr>
          <w:delText xml:space="preserve"> growth</w:delText>
        </w:r>
        <w:r w:rsidR="00C7592C" w:rsidRPr="009A60BB" w:rsidDel="00945A0A">
          <w:rPr>
            <w:sz w:val="22"/>
            <w:szCs w:val="22"/>
          </w:rPr>
          <w:delText>?</w:delText>
        </w:r>
      </w:del>
    </w:p>
    <w:p w:rsidR="00C43E43" w:rsidRPr="004F12E7" w:rsidRDefault="00C43E43" w:rsidP="00386990">
      <w:pPr>
        <w:rPr>
          <w:b/>
          <w:sz w:val="22"/>
          <w:szCs w:val="22"/>
        </w:rPr>
      </w:pPr>
    </w:p>
    <w:p w:rsidR="00231509" w:rsidRDefault="009F3808" w:rsidP="00231509">
      <w:pPr>
        <w:rPr>
          <w:sz w:val="22"/>
          <w:szCs w:val="22"/>
        </w:rPr>
      </w:pPr>
      <w:r w:rsidRPr="004F12E7">
        <w:rPr>
          <w:b/>
          <w:sz w:val="22"/>
          <w:szCs w:val="22"/>
        </w:rPr>
        <w:t>Priority Sector Lending</w:t>
      </w:r>
      <w:del w:id="165" w:author="Gregory McGowan" w:date="2014-12-03T16:28:00Z">
        <w:r w:rsidRPr="004F12E7" w:rsidDel="00EC2465">
          <w:rPr>
            <w:b/>
            <w:sz w:val="22"/>
            <w:szCs w:val="22"/>
          </w:rPr>
          <w:delText xml:space="preserve"> space</w:delText>
        </w:r>
      </w:del>
      <w:r w:rsidRPr="004F12E7">
        <w:rPr>
          <w:b/>
          <w:sz w:val="22"/>
          <w:szCs w:val="22"/>
        </w:rPr>
        <w:t xml:space="preserve"> –</w:t>
      </w:r>
      <w:r w:rsidRPr="004F12E7">
        <w:rPr>
          <w:sz w:val="22"/>
          <w:szCs w:val="22"/>
        </w:rPr>
        <w:t xml:space="preserve"> one lever that could actually release a very big opportunity in India for </w:t>
      </w:r>
      <w:r w:rsidR="002A5BA1">
        <w:rPr>
          <w:sz w:val="22"/>
          <w:szCs w:val="22"/>
        </w:rPr>
        <w:t>WO</w:t>
      </w:r>
      <w:r w:rsidRPr="004F12E7">
        <w:rPr>
          <w:sz w:val="22"/>
          <w:szCs w:val="22"/>
        </w:rPr>
        <w:t xml:space="preserve"> to explore.  </w:t>
      </w:r>
    </w:p>
    <w:p w:rsidR="00231509" w:rsidRDefault="009F3808" w:rsidP="00691A08">
      <w:pPr>
        <w:pStyle w:val="ListParagraph"/>
        <w:numPr>
          <w:ilvl w:val="0"/>
          <w:numId w:val="15"/>
        </w:numPr>
        <w:spacing w:after="120"/>
        <w:contextualSpacing w:val="0"/>
        <w:rPr>
          <w:sz w:val="22"/>
          <w:szCs w:val="22"/>
        </w:rPr>
        <w:pPrChange w:id="166" w:author="Gregory McGowan" w:date="2014-12-03T18:18:00Z">
          <w:pPr>
            <w:pStyle w:val="ListParagraph"/>
            <w:numPr>
              <w:numId w:val="15"/>
            </w:numPr>
            <w:ind w:hanging="360"/>
          </w:pPr>
        </w:pPrChange>
      </w:pPr>
      <w:r w:rsidRPr="00231509">
        <w:rPr>
          <w:sz w:val="22"/>
          <w:szCs w:val="22"/>
        </w:rPr>
        <w:t>Objective to influence RBI and Ministry of Finance to include WASH as a priority</w:t>
      </w:r>
      <w:r w:rsidR="00E93732" w:rsidRPr="00231509">
        <w:rPr>
          <w:sz w:val="22"/>
          <w:szCs w:val="22"/>
        </w:rPr>
        <w:t xml:space="preserve"> sector.</w:t>
      </w:r>
    </w:p>
    <w:p w:rsidR="00231509" w:rsidRDefault="009F3808" w:rsidP="00691A08">
      <w:pPr>
        <w:pStyle w:val="ListParagraph"/>
        <w:numPr>
          <w:ilvl w:val="0"/>
          <w:numId w:val="15"/>
        </w:numPr>
        <w:spacing w:after="120"/>
        <w:contextualSpacing w:val="0"/>
        <w:rPr>
          <w:sz w:val="22"/>
          <w:szCs w:val="22"/>
        </w:rPr>
        <w:pPrChange w:id="167" w:author="Gregory McGowan" w:date="2014-12-03T18:18:00Z">
          <w:pPr>
            <w:pStyle w:val="ListParagraph"/>
            <w:numPr>
              <w:numId w:val="15"/>
            </w:numPr>
            <w:ind w:hanging="360"/>
          </w:pPr>
        </w:pPrChange>
      </w:pPr>
      <w:r w:rsidRPr="00231509">
        <w:rPr>
          <w:sz w:val="22"/>
          <w:szCs w:val="22"/>
        </w:rPr>
        <w:t xml:space="preserve">India office has to start writing letters to government officials explaining why WASH should be included in PSL.  But must gain clarity on objectives with </w:t>
      </w:r>
      <w:r w:rsidR="002A5BA1">
        <w:rPr>
          <w:sz w:val="22"/>
          <w:szCs w:val="22"/>
        </w:rPr>
        <w:t>WO</w:t>
      </w:r>
      <w:r w:rsidRPr="00231509">
        <w:rPr>
          <w:sz w:val="22"/>
          <w:szCs w:val="22"/>
        </w:rPr>
        <w:t xml:space="preserve"> first.</w:t>
      </w:r>
    </w:p>
    <w:p w:rsidR="00231509" w:rsidRDefault="009F3808" w:rsidP="00691A08">
      <w:pPr>
        <w:pStyle w:val="ListParagraph"/>
        <w:numPr>
          <w:ilvl w:val="0"/>
          <w:numId w:val="15"/>
        </w:numPr>
        <w:spacing w:after="120"/>
        <w:contextualSpacing w:val="0"/>
        <w:rPr>
          <w:sz w:val="22"/>
          <w:szCs w:val="22"/>
        </w:rPr>
        <w:pPrChange w:id="168" w:author="Gregory McGowan" w:date="2014-12-03T18:18:00Z">
          <w:pPr>
            <w:pStyle w:val="ListParagraph"/>
            <w:numPr>
              <w:numId w:val="15"/>
            </w:numPr>
            <w:ind w:hanging="360"/>
          </w:pPr>
        </w:pPrChange>
      </w:pPr>
      <w:r w:rsidRPr="00231509">
        <w:rPr>
          <w:sz w:val="22"/>
          <w:szCs w:val="22"/>
        </w:rPr>
        <w:t xml:space="preserve">RBI </w:t>
      </w:r>
      <w:r w:rsidR="00C43E43" w:rsidRPr="00231509">
        <w:rPr>
          <w:sz w:val="22"/>
          <w:szCs w:val="22"/>
        </w:rPr>
        <w:t xml:space="preserve">is ultimately responsible </w:t>
      </w:r>
      <w:r w:rsidRPr="00231509">
        <w:rPr>
          <w:sz w:val="22"/>
          <w:szCs w:val="22"/>
        </w:rPr>
        <w:t>for setting</w:t>
      </w:r>
      <w:r w:rsidR="00C43E43" w:rsidRPr="00231509">
        <w:rPr>
          <w:sz w:val="22"/>
          <w:szCs w:val="22"/>
        </w:rPr>
        <w:t xml:space="preserve"> and changing</w:t>
      </w:r>
      <w:r w:rsidR="00D35C66" w:rsidRPr="00231509">
        <w:rPr>
          <w:sz w:val="22"/>
          <w:szCs w:val="22"/>
        </w:rPr>
        <w:t xml:space="preserve"> PSL norms, but they are heavily</w:t>
      </w:r>
      <w:r w:rsidRPr="00231509">
        <w:rPr>
          <w:sz w:val="22"/>
          <w:szCs w:val="22"/>
        </w:rPr>
        <w:t xml:space="preserve"> influenced by priorities of broader government.  So stakeholders go beyond RBI and </w:t>
      </w:r>
      <w:proofErr w:type="spellStart"/>
      <w:r w:rsidRPr="00231509">
        <w:rPr>
          <w:sz w:val="22"/>
          <w:szCs w:val="22"/>
        </w:rPr>
        <w:t>MoF</w:t>
      </w:r>
      <w:proofErr w:type="spellEnd"/>
      <w:r w:rsidRPr="00231509">
        <w:rPr>
          <w:sz w:val="22"/>
          <w:szCs w:val="22"/>
        </w:rPr>
        <w:t xml:space="preserve"> and extend to broader government (</w:t>
      </w:r>
      <w:r w:rsidR="00C43E43" w:rsidRPr="00231509">
        <w:rPr>
          <w:sz w:val="22"/>
          <w:szCs w:val="22"/>
        </w:rPr>
        <w:t xml:space="preserve">Ministry of Finance, </w:t>
      </w:r>
      <w:r w:rsidRPr="00231509">
        <w:rPr>
          <w:sz w:val="22"/>
          <w:szCs w:val="22"/>
        </w:rPr>
        <w:t xml:space="preserve">Ministry of Drinking Water and Sanitation, Ministry of Urban </w:t>
      </w:r>
      <w:r w:rsidR="00D35C66" w:rsidRPr="00231509">
        <w:rPr>
          <w:sz w:val="22"/>
          <w:szCs w:val="22"/>
        </w:rPr>
        <w:t>Development</w:t>
      </w:r>
      <w:r w:rsidRPr="00231509">
        <w:rPr>
          <w:sz w:val="22"/>
          <w:szCs w:val="22"/>
        </w:rPr>
        <w:t>, Prime Minister’s Office)</w:t>
      </w:r>
    </w:p>
    <w:p w:rsidR="00231509" w:rsidRDefault="009F3808" w:rsidP="00691A08">
      <w:pPr>
        <w:pStyle w:val="ListParagraph"/>
        <w:numPr>
          <w:ilvl w:val="0"/>
          <w:numId w:val="15"/>
        </w:numPr>
        <w:spacing w:after="120"/>
        <w:contextualSpacing w:val="0"/>
        <w:rPr>
          <w:sz w:val="22"/>
          <w:szCs w:val="22"/>
        </w:rPr>
        <w:pPrChange w:id="169" w:author="Gregory McGowan" w:date="2014-12-03T18:18:00Z">
          <w:pPr>
            <w:pStyle w:val="ListParagraph"/>
            <w:numPr>
              <w:numId w:val="15"/>
            </w:numPr>
            <w:ind w:hanging="360"/>
          </w:pPr>
        </w:pPrChange>
      </w:pPr>
      <w:r w:rsidRPr="00231509">
        <w:rPr>
          <w:sz w:val="22"/>
          <w:szCs w:val="22"/>
        </w:rPr>
        <w:t>Sense is that we have a decent chance of being able to impact PSL</w:t>
      </w:r>
      <w:r w:rsidR="00D35C66" w:rsidRPr="00231509">
        <w:rPr>
          <w:sz w:val="22"/>
          <w:szCs w:val="22"/>
        </w:rPr>
        <w:t xml:space="preserve"> norms.</w:t>
      </w:r>
    </w:p>
    <w:p w:rsidR="00231509" w:rsidRDefault="009F3808" w:rsidP="00691A08">
      <w:pPr>
        <w:pStyle w:val="ListParagraph"/>
        <w:numPr>
          <w:ilvl w:val="0"/>
          <w:numId w:val="15"/>
        </w:numPr>
        <w:spacing w:after="120"/>
        <w:contextualSpacing w:val="0"/>
        <w:rPr>
          <w:sz w:val="22"/>
          <w:szCs w:val="22"/>
        </w:rPr>
        <w:pPrChange w:id="170" w:author="Gregory McGowan" w:date="2014-12-03T18:18:00Z">
          <w:pPr>
            <w:pStyle w:val="ListParagraph"/>
            <w:numPr>
              <w:numId w:val="15"/>
            </w:numPr>
            <w:ind w:hanging="360"/>
          </w:pPr>
        </w:pPrChange>
      </w:pPr>
      <w:r w:rsidRPr="00231509">
        <w:rPr>
          <w:sz w:val="22"/>
          <w:szCs w:val="22"/>
        </w:rPr>
        <w:t xml:space="preserve">WASH already meets the definition of priority sector as defined by the government, but it </w:t>
      </w:r>
      <w:r w:rsidR="00E93732" w:rsidRPr="00231509">
        <w:rPr>
          <w:sz w:val="22"/>
          <w:szCs w:val="22"/>
        </w:rPr>
        <w:t xml:space="preserve">does not qualify as a PSL category today.  </w:t>
      </w:r>
      <w:r w:rsidR="006426EA" w:rsidRPr="00231509">
        <w:rPr>
          <w:sz w:val="22"/>
          <w:szCs w:val="22"/>
        </w:rPr>
        <w:t xml:space="preserve">WASH </w:t>
      </w:r>
      <w:r w:rsidR="00F91495">
        <w:rPr>
          <w:sz w:val="22"/>
          <w:szCs w:val="22"/>
        </w:rPr>
        <w:t>investments also address</w:t>
      </w:r>
      <w:r w:rsidR="006426EA" w:rsidRPr="00231509">
        <w:rPr>
          <w:sz w:val="22"/>
          <w:szCs w:val="22"/>
        </w:rPr>
        <w:t xml:space="preserve"> the government’s </w:t>
      </w:r>
      <w:r w:rsidR="00F91495">
        <w:rPr>
          <w:sz w:val="22"/>
          <w:szCs w:val="22"/>
        </w:rPr>
        <w:t xml:space="preserve">priority to make </w:t>
      </w:r>
      <w:r w:rsidR="006426EA" w:rsidRPr="00231509">
        <w:rPr>
          <w:sz w:val="22"/>
          <w:szCs w:val="22"/>
        </w:rPr>
        <w:t>India Open Defecation Free (ODF)</w:t>
      </w:r>
    </w:p>
    <w:p w:rsidR="00231509" w:rsidRDefault="00E93732" w:rsidP="00691A08">
      <w:pPr>
        <w:pStyle w:val="ListParagraph"/>
        <w:numPr>
          <w:ilvl w:val="0"/>
          <w:numId w:val="15"/>
        </w:numPr>
        <w:spacing w:after="120"/>
        <w:contextualSpacing w:val="0"/>
        <w:rPr>
          <w:sz w:val="22"/>
          <w:szCs w:val="22"/>
        </w:rPr>
        <w:pPrChange w:id="171" w:author="Gregory McGowan" w:date="2014-12-03T18:18:00Z">
          <w:pPr>
            <w:pStyle w:val="ListParagraph"/>
            <w:numPr>
              <w:numId w:val="15"/>
            </w:numPr>
            <w:ind w:hanging="360"/>
          </w:pPr>
        </w:pPrChange>
      </w:pPr>
      <w:r w:rsidRPr="00231509">
        <w:rPr>
          <w:sz w:val="22"/>
          <w:szCs w:val="22"/>
        </w:rPr>
        <w:t xml:space="preserve">Right now, </w:t>
      </w:r>
      <w:r w:rsidR="006426EA" w:rsidRPr="00231509">
        <w:rPr>
          <w:sz w:val="22"/>
          <w:szCs w:val="22"/>
        </w:rPr>
        <w:t xml:space="preserve">it is unclear whether </w:t>
      </w:r>
      <w:r w:rsidRPr="00231509">
        <w:rPr>
          <w:sz w:val="22"/>
          <w:szCs w:val="22"/>
        </w:rPr>
        <w:t xml:space="preserve">WASH loans can be considered </w:t>
      </w:r>
      <w:r w:rsidR="006426EA" w:rsidRPr="00231509">
        <w:rPr>
          <w:sz w:val="22"/>
          <w:szCs w:val="22"/>
        </w:rPr>
        <w:t xml:space="preserve">as falling </w:t>
      </w:r>
      <w:r w:rsidRPr="00231509">
        <w:rPr>
          <w:sz w:val="22"/>
          <w:szCs w:val="22"/>
        </w:rPr>
        <w:t>under</w:t>
      </w:r>
      <w:r w:rsidR="006426EA" w:rsidRPr="00231509">
        <w:rPr>
          <w:sz w:val="22"/>
          <w:szCs w:val="22"/>
        </w:rPr>
        <w:t xml:space="preserve"> ‘</w:t>
      </w:r>
      <w:r w:rsidRPr="00231509">
        <w:rPr>
          <w:sz w:val="22"/>
          <w:szCs w:val="22"/>
        </w:rPr>
        <w:t>housing loans</w:t>
      </w:r>
      <w:r w:rsidR="006426EA" w:rsidRPr="00231509">
        <w:rPr>
          <w:sz w:val="22"/>
          <w:szCs w:val="22"/>
        </w:rPr>
        <w:t>’</w:t>
      </w:r>
      <w:r w:rsidRPr="00231509">
        <w:rPr>
          <w:sz w:val="22"/>
          <w:szCs w:val="22"/>
        </w:rPr>
        <w:t xml:space="preserve">, so </w:t>
      </w:r>
      <w:r w:rsidR="002F0371">
        <w:rPr>
          <w:sz w:val="22"/>
          <w:szCs w:val="22"/>
        </w:rPr>
        <w:t xml:space="preserve">there is an open question </w:t>
      </w:r>
      <w:r w:rsidRPr="00231509">
        <w:rPr>
          <w:sz w:val="22"/>
          <w:szCs w:val="22"/>
        </w:rPr>
        <w:t xml:space="preserve">of whether to push for WASH as its own </w:t>
      </w:r>
      <w:r w:rsidR="002F0371">
        <w:rPr>
          <w:sz w:val="22"/>
          <w:szCs w:val="22"/>
        </w:rPr>
        <w:t xml:space="preserve">PSL category: is it </w:t>
      </w:r>
      <w:r w:rsidR="00D35C66" w:rsidRPr="00231509">
        <w:rPr>
          <w:sz w:val="22"/>
          <w:szCs w:val="22"/>
        </w:rPr>
        <w:t>worth the extra effort</w:t>
      </w:r>
      <w:r w:rsidR="002F0371">
        <w:rPr>
          <w:sz w:val="22"/>
          <w:szCs w:val="22"/>
        </w:rPr>
        <w:t>?</w:t>
      </w:r>
      <w:r w:rsidRPr="00231509">
        <w:rPr>
          <w:sz w:val="22"/>
          <w:szCs w:val="22"/>
        </w:rPr>
        <w:t xml:space="preserve"> </w:t>
      </w:r>
      <w:r w:rsidR="006426EA" w:rsidRPr="00231509">
        <w:rPr>
          <w:sz w:val="22"/>
          <w:szCs w:val="22"/>
        </w:rPr>
        <w:t xml:space="preserve">For instance a </w:t>
      </w:r>
      <w:r w:rsidR="002A5BA1">
        <w:rPr>
          <w:sz w:val="22"/>
          <w:szCs w:val="22"/>
        </w:rPr>
        <w:t>WO</w:t>
      </w:r>
      <w:r w:rsidR="006426EA" w:rsidRPr="00231509">
        <w:rPr>
          <w:sz w:val="22"/>
          <w:szCs w:val="22"/>
        </w:rPr>
        <w:t xml:space="preserve"> partner, </w:t>
      </w:r>
      <w:proofErr w:type="spellStart"/>
      <w:r w:rsidR="002F0371">
        <w:rPr>
          <w:sz w:val="22"/>
          <w:szCs w:val="22"/>
        </w:rPr>
        <w:t>CitiM</w:t>
      </w:r>
      <w:r w:rsidR="006426EA" w:rsidRPr="00231509">
        <w:rPr>
          <w:sz w:val="22"/>
          <w:szCs w:val="22"/>
        </w:rPr>
        <w:t>icrofinance</w:t>
      </w:r>
      <w:proofErr w:type="spellEnd"/>
      <w:r w:rsidR="00C7592C" w:rsidRPr="00231509">
        <w:rPr>
          <w:sz w:val="22"/>
          <w:szCs w:val="22"/>
        </w:rPr>
        <w:t>, is l</w:t>
      </w:r>
      <w:r w:rsidR="006426EA" w:rsidRPr="00231509">
        <w:rPr>
          <w:sz w:val="22"/>
          <w:szCs w:val="22"/>
        </w:rPr>
        <w:t>ooking at increasing PSL lending as WASH under housing loans.</w:t>
      </w:r>
    </w:p>
    <w:p w:rsidR="00231509" w:rsidRDefault="00E93732" w:rsidP="00691A08">
      <w:pPr>
        <w:pStyle w:val="ListParagraph"/>
        <w:numPr>
          <w:ilvl w:val="0"/>
          <w:numId w:val="15"/>
        </w:numPr>
        <w:spacing w:after="120"/>
        <w:contextualSpacing w:val="0"/>
        <w:rPr>
          <w:sz w:val="22"/>
          <w:szCs w:val="22"/>
        </w:rPr>
        <w:pPrChange w:id="172" w:author="Gregory McGowan" w:date="2014-12-03T18:18:00Z">
          <w:pPr>
            <w:pStyle w:val="ListParagraph"/>
            <w:numPr>
              <w:numId w:val="15"/>
            </w:numPr>
            <w:ind w:hanging="360"/>
          </w:pPr>
        </w:pPrChange>
      </w:pPr>
      <w:r w:rsidRPr="00231509">
        <w:rPr>
          <w:sz w:val="22"/>
          <w:szCs w:val="22"/>
        </w:rPr>
        <w:lastRenderedPageBreak/>
        <w:t xml:space="preserve">Anuradha believes </w:t>
      </w:r>
      <w:r w:rsidR="002F0371">
        <w:rPr>
          <w:sz w:val="22"/>
          <w:szCs w:val="22"/>
        </w:rPr>
        <w:t xml:space="preserve">WASH </w:t>
      </w:r>
      <w:r w:rsidRPr="00231509">
        <w:rPr>
          <w:sz w:val="22"/>
          <w:szCs w:val="22"/>
        </w:rPr>
        <w:t xml:space="preserve">should be </w:t>
      </w:r>
      <w:r w:rsidR="002F0371">
        <w:rPr>
          <w:sz w:val="22"/>
          <w:szCs w:val="22"/>
        </w:rPr>
        <w:t xml:space="preserve">its own </w:t>
      </w:r>
      <w:r w:rsidRPr="00231509">
        <w:rPr>
          <w:sz w:val="22"/>
          <w:szCs w:val="22"/>
        </w:rPr>
        <w:t xml:space="preserve">clear-cut, independent category, </w:t>
      </w:r>
      <w:r w:rsidR="002F0371">
        <w:rPr>
          <w:sz w:val="22"/>
          <w:szCs w:val="22"/>
        </w:rPr>
        <w:t xml:space="preserve">so there is </w:t>
      </w:r>
      <w:r w:rsidRPr="00231509">
        <w:rPr>
          <w:sz w:val="22"/>
          <w:szCs w:val="22"/>
        </w:rPr>
        <w:t>no room for confusion.  Under the housing loan category would not only create extra la</w:t>
      </w:r>
      <w:ins w:id="173" w:author="Gregory McGowan" w:date="2014-12-03T18:10:00Z">
        <w:r w:rsidR="00A177AB">
          <w:rPr>
            <w:sz w:val="22"/>
            <w:szCs w:val="22"/>
          </w:rPr>
          <w:t>y</w:t>
        </w:r>
      </w:ins>
      <w:del w:id="174" w:author="Gregory McGowan" w:date="2014-12-03T18:10:00Z">
        <w:r w:rsidRPr="00231509" w:rsidDel="00A177AB">
          <w:rPr>
            <w:sz w:val="22"/>
            <w:szCs w:val="22"/>
          </w:rPr>
          <w:delText>t</w:delText>
        </w:r>
      </w:del>
      <w:r w:rsidRPr="00231509">
        <w:rPr>
          <w:sz w:val="22"/>
          <w:szCs w:val="22"/>
        </w:rPr>
        <w:t>er of confusion but would moderate the impact of getting WASH into PSL.</w:t>
      </w:r>
      <w:r w:rsidR="00D35C66" w:rsidRPr="00231509">
        <w:rPr>
          <w:sz w:val="22"/>
          <w:szCs w:val="22"/>
        </w:rPr>
        <w:t xml:space="preserve"> </w:t>
      </w:r>
    </w:p>
    <w:p w:rsidR="00231509" w:rsidRDefault="009F3808" w:rsidP="00691A08">
      <w:pPr>
        <w:pStyle w:val="ListParagraph"/>
        <w:numPr>
          <w:ilvl w:val="0"/>
          <w:numId w:val="15"/>
        </w:numPr>
        <w:spacing w:after="120"/>
        <w:contextualSpacing w:val="0"/>
        <w:rPr>
          <w:sz w:val="22"/>
          <w:szCs w:val="22"/>
        </w:rPr>
        <w:pPrChange w:id="175" w:author="Gregory McGowan" w:date="2014-12-03T18:18:00Z">
          <w:pPr>
            <w:pStyle w:val="ListParagraph"/>
            <w:numPr>
              <w:numId w:val="15"/>
            </w:numPr>
            <w:ind w:hanging="360"/>
          </w:pPr>
        </w:pPrChange>
      </w:pPr>
      <w:r w:rsidRPr="00231509">
        <w:rPr>
          <w:sz w:val="22"/>
          <w:szCs w:val="22"/>
        </w:rPr>
        <w:t>At the moment, there is a lot of thinking going on in the RBI now</w:t>
      </w:r>
      <w:r w:rsidR="00E93732" w:rsidRPr="00231509">
        <w:rPr>
          <w:sz w:val="22"/>
          <w:szCs w:val="22"/>
        </w:rPr>
        <w:t xml:space="preserve"> about changing </w:t>
      </w:r>
      <w:r w:rsidR="00D35C66" w:rsidRPr="00231509">
        <w:rPr>
          <w:sz w:val="22"/>
          <w:szCs w:val="22"/>
        </w:rPr>
        <w:t>definition of what constitutes ‘priority sector’</w:t>
      </w:r>
      <w:r w:rsidR="00E93732" w:rsidRPr="00231509">
        <w:rPr>
          <w:sz w:val="22"/>
          <w:szCs w:val="22"/>
        </w:rPr>
        <w:t xml:space="preserve"> (which haven’t been changed in </w:t>
      </w:r>
      <w:r w:rsidR="00D312AD">
        <w:rPr>
          <w:sz w:val="22"/>
          <w:szCs w:val="22"/>
        </w:rPr>
        <w:t xml:space="preserve">over </w:t>
      </w:r>
      <w:r w:rsidR="00E93732" w:rsidRPr="00231509">
        <w:rPr>
          <w:sz w:val="22"/>
          <w:szCs w:val="22"/>
        </w:rPr>
        <w:t xml:space="preserve">30 years) especially given PM </w:t>
      </w:r>
      <w:proofErr w:type="spellStart"/>
      <w:r w:rsidR="00E93732" w:rsidRPr="00231509">
        <w:rPr>
          <w:sz w:val="22"/>
          <w:szCs w:val="22"/>
        </w:rPr>
        <w:t>Modi’s</w:t>
      </w:r>
      <w:proofErr w:type="spellEnd"/>
      <w:r w:rsidR="00E93732" w:rsidRPr="00231509">
        <w:rPr>
          <w:sz w:val="22"/>
          <w:szCs w:val="22"/>
        </w:rPr>
        <w:t xml:space="preserve"> </w:t>
      </w:r>
      <w:proofErr w:type="spellStart"/>
      <w:r w:rsidR="00E93732" w:rsidRPr="00231509">
        <w:rPr>
          <w:sz w:val="22"/>
          <w:szCs w:val="22"/>
        </w:rPr>
        <w:t>Swachh</w:t>
      </w:r>
      <w:proofErr w:type="spellEnd"/>
      <w:r w:rsidR="00E93732" w:rsidRPr="00231509">
        <w:rPr>
          <w:sz w:val="22"/>
          <w:szCs w:val="22"/>
        </w:rPr>
        <w:t xml:space="preserve"> Bharat initiative.</w:t>
      </w:r>
    </w:p>
    <w:p w:rsidR="00A177AB" w:rsidRDefault="00E93732" w:rsidP="00691A08">
      <w:pPr>
        <w:pStyle w:val="ListParagraph"/>
        <w:numPr>
          <w:ilvl w:val="0"/>
          <w:numId w:val="15"/>
        </w:numPr>
        <w:spacing w:after="120"/>
        <w:contextualSpacing w:val="0"/>
        <w:rPr>
          <w:ins w:id="176" w:author="Gregory McGowan" w:date="2014-12-03T18:10:00Z"/>
          <w:sz w:val="22"/>
          <w:szCs w:val="22"/>
        </w:rPr>
        <w:pPrChange w:id="177" w:author="Gregory McGowan" w:date="2014-12-03T18:18:00Z">
          <w:pPr>
            <w:pStyle w:val="ListParagraph"/>
            <w:numPr>
              <w:numId w:val="15"/>
            </w:numPr>
            <w:ind w:hanging="360"/>
          </w:pPr>
        </w:pPrChange>
      </w:pPr>
      <w:r w:rsidRPr="00231509">
        <w:rPr>
          <w:sz w:val="22"/>
          <w:szCs w:val="22"/>
        </w:rPr>
        <w:t xml:space="preserve">There is a massive shortfall of capital in terms of what is required for </w:t>
      </w:r>
      <w:proofErr w:type="spellStart"/>
      <w:r w:rsidRPr="00231509">
        <w:rPr>
          <w:sz w:val="22"/>
          <w:szCs w:val="22"/>
        </w:rPr>
        <w:t>GoI</w:t>
      </w:r>
      <w:proofErr w:type="spellEnd"/>
      <w:r w:rsidRPr="00231509">
        <w:rPr>
          <w:sz w:val="22"/>
          <w:szCs w:val="22"/>
        </w:rPr>
        <w:t xml:space="preserve"> to reach 2019 goals.  </w:t>
      </w:r>
      <w:r w:rsidR="00477F0F">
        <w:rPr>
          <w:sz w:val="22"/>
          <w:szCs w:val="22"/>
        </w:rPr>
        <w:t xml:space="preserve">Our </w:t>
      </w:r>
      <w:r w:rsidR="000609D2">
        <w:rPr>
          <w:sz w:val="22"/>
          <w:szCs w:val="22"/>
        </w:rPr>
        <w:t xml:space="preserve">first </w:t>
      </w:r>
      <w:r w:rsidR="00477F0F">
        <w:rPr>
          <w:sz w:val="22"/>
          <w:szCs w:val="22"/>
        </w:rPr>
        <w:t xml:space="preserve">message is that WaterCredit </w:t>
      </w:r>
      <w:r w:rsidRPr="00231509">
        <w:rPr>
          <w:sz w:val="22"/>
          <w:szCs w:val="22"/>
        </w:rPr>
        <w:t xml:space="preserve">can stretch a </w:t>
      </w:r>
      <w:del w:id="178" w:author="Gregory McGowan" w:date="2014-12-03T18:10:00Z">
        <w:r w:rsidRPr="00231509" w:rsidDel="00A177AB">
          <w:rPr>
            <w:sz w:val="22"/>
            <w:szCs w:val="22"/>
          </w:rPr>
          <w:delText xml:space="preserve">dollar </w:delText>
        </w:r>
        <w:r w:rsidR="00477F0F" w:rsidDel="00A177AB">
          <w:rPr>
            <w:sz w:val="22"/>
            <w:szCs w:val="22"/>
          </w:rPr>
          <w:delText>(rupee)</w:delText>
        </w:r>
      </w:del>
      <w:ins w:id="179" w:author="Gregory McGowan" w:date="2014-12-03T18:10:00Z">
        <w:r w:rsidR="00A177AB">
          <w:rPr>
            <w:sz w:val="22"/>
            <w:szCs w:val="22"/>
          </w:rPr>
          <w:t>rupee</w:t>
        </w:r>
      </w:ins>
      <w:r w:rsidR="00477F0F">
        <w:rPr>
          <w:sz w:val="22"/>
          <w:szCs w:val="22"/>
        </w:rPr>
        <w:t xml:space="preserve"> </w:t>
      </w:r>
      <w:r w:rsidRPr="00231509">
        <w:rPr>
          <w:sz w:val="22"/>
          <w:szCs w:val="22"/>
        </w:rPr>
        <w:t>further</w:t>
      </w:r>
      <w:r w:rsidR="00C43E43" w:rsidRPr="00231509">
        <w:rPr>
          <w:sz w:val="22"/>
          <w:szCs w:val="22"/>
        </w:rPr>
        <w:t xml:space="preserve">, which is </w:t>
      </w:r>
      <w:r w:rsidR="00477F0F">
        <w:rPr>
          <w:sz w:val="22"/>
          <w:szCs w:val="22"/>
        </w:rPr>
        <w:t xml:space="preserve">a </w:t>
      </w:r>
      <w:r w:rsidR="00C43E43" w:rsidRPr="00231509">
        <w:rPr>
          <w:sz w:val="22"/>
          <w:szCs w:val="22"/>
        </w:rPr>
        <w:t>compelling</w:t>
      </w:r>
      <w:r w:rsidR="00477F0F">
        <w:rPr>
          <w:sz w:val="22"/>
          <w:szCs w:val="22"/>
        </w:rPr>
        <w:t xml:space="preserve"> message</w:t>
      </w:r>
      <w:r w:rsidR="00C43E43" w:rsidRPr="00231509">
        <w:rPr>
          <w:sz w:val="22"/>
          <w:szCs w:val="22"/>
        </w:rPr>
        <w:t xml:space="preserve">.  </w:t>
      </w:r>
    </w:p>
    <w:p w:rsidR="00231509" w:rsidRDefault="00477F0F" w:rsidP="00691A08">
      <w:pPr>
        <w:pStyle w:val="ListParagraph"/>
        <w:numPr>
          <w:ilvl w:val="1"/>
          <w:numId w:val="15"/>
        </w:numPr>
        <w:spacing w:after="120"/>
        <w:contextualSpacing w:val="0"/>
        <w:rPr>
          <w:sz w:val="22"/>
          <w:szCs w:val="22"/>
        </w:rPr>
        <w:pPrChange w:id="180" w:author="Gregory McGowan" w:date="2014-12-03T18:18:00Z">
          <w:pPr>
            <w:pStyle w:val="ListParagraph"/>
            <w:numPr>
              <w:numId w:val="15"/>
            </w:numPr>
            <w:ind w:hanging="360"/>
          </w:pPr>
        </w:pPrChange>
      </w:pPr>
      <w:del w:id="181" w:author="Gregory McGowan" w:date="2014-12-03T18:10:00Z">
        <w:r w:rsidDel="00A177AB">
          <w:rPr>
            <w:sz w:val="22"/>
            <w:szCs w:val="22"/>
          </w:rPr>
          <w:delText>(</w:delText>
        </w:r>
      </w:del>
      <w:r>
        <w:rPr>
          <w:sz w:val="22"/>
          <w:szCs w:val="22"/>
        </w:rPr>
        <w:t xml:space="preserve">But we have to overcome an emerging </w:t>
      </w:r>
      <w:r w:rsidR="00E93732" w:rsidRPr="00231509">
        <w:rPr>
          <w:sz w:val="22"/>
          <w:szCs w:val="22"/>
        </w:rPr>
        <w:t>sentiment in India tha</w:t>
      </w:r>
      <w:r>
        <w:rPr>
          <w:sz w:val="22"/>
          <w:szCs w:val="22"/>
        </w:rPr>
        <w:t>t the problem is not funds.</w:t>
      </w:r>
      <w:del w:id="182" w:author="Gregory McGowan" w:date="2014-12-03T18:10:00Z">
        <w:r w:rsidDel="00A177AB">
          <w:rPr>
            <w:sz w:val="22"/>
            <w:szCs w:val="22"/>
          </w:rPr>
          <w:delText>)</w:delText>
        </w:r>
      </w:del>
    </w:p>
    <w:p w:rsidR="00231509" w:rsidRDefault="000609D2" w:rsidP="00691A08">
      <w:pPr>
        <w:pStyle w:val="ListParagraph"/>
        <w:numPr>
          <w:ilvl w:val="0"/>
          <w:numId w:val="15"/>
        </w:numPr>
        <w:spacing w:after="120"/>
        <w:contextualSpacing w:val="0"/>
        <w:rPr>
          <w:sz w:val="22"/>
          <w:szCs w:val="22"/>
        </w:rPr>
        <w:pPrChange w:id="183" w:author="Gregory McGowan" w:date="2014-12-03T18:18:00Z">
          <w:pPr>
            <w:pStyle w:val="ListParagraph"/>
            <w:numPr>
              <w:numId w:val="15"/>
            </w:numPr>
            <w:ind w:hanging="360"/>
          </w:pPr>
        </w:pPrChange>
      </w:pPr>
      <w:r>
        <w:rPr>
          <w:sz w:val="22"/>
          <w:szCs w:val="22"/>
        </w:rPr>
        <w:t>Second</w:t>
      </w:r>
      <w:r w:rsidR="00E93732" w:rsidRPr="00231509">
        <w:rPr>
          <w:sz w:val="22"/>
          <w:szCs w:val="22"/>
        </w:rPr>
        <w:t xml:space="preserve"> aim is to demonstrate the impact of PSL norms on positive social change in India, making the argument that </w:t>
      </w:r>
      <w:r w:rsidR="00231509">
        <w:rPr>
          <w:sz w:val="22"/>
          <w:szCs w:val="22"/>
        </w:rPr>
        <w:t>PSL change is essential</w:t>
      </w:r>
      <w:r>
        <w:rPr>
          <w:sz w:val="22"/>
          <w:szCs w:val="22"/>
        </w:rPr>
        <w:t xml:space="preserve"> to achieving the country’s WASH objectives</w:t>
      </w:r>
      <w:r w:rsidR="00231509">
        <w:rPr>
          <w:sz w:val="22"/>
          <w:szCs w:val="22"/>
        </w:rPr>
        <w:t>.</w:t>
      </w:r>
    </w:p>
    <w:p w:rsidR="00231509" w:rsidRDefault="00E93732" w:rsidP="00691A08">
      <w:pPr>
        <w:pStyle w:val="ListParagraph"/>
        <w:numPr>
          <w:ilvl w:val="0"/>
          <w:numId w:val="15"/>
        </w:numPr>
        <w:spacing w:after="120"/>
        <w:contextualSpacing w:val="0"/>
        <w:rPr>
          <w:sz w:val="22"/>
          <w:szCs w:val="22"/>
        </w:rPr>
        <w:pPrChange w:id="184" w:author="Gregory McGowan" w:date="2014-12-03T18:18:00Z">
          <w:pPr>
            <w:pStyle w:val="ListParagraph"/>
            <w:numPr>
              <w:numId w:val="15"/>
            </w:numPr>
            <w:ind w:hanging="360"/>
          </w:pPr>
        </w:pPrChange>
      </w:pPr>
      <w:r w:rsidRPr="00231509">
        <w:rPr>
          <w:sz w:val="22"/>
          <w:szCs w:val="22"/>
        </w:rPr>
        <w:t xml:space="preserve">Third piece is to demonstrate how making WASH a priority sector </w:t>
      </w:r>
      <w:r w:rsidR="00C43E43" w:rsidRPr="00231509">
        <w:rPr>
          <w:sz w:val="22"/>
          <w:szCs w:val="22"/>
        </w:rPr>
        <w:t xml:space="preserve">would help </w:t>
      </w:r>
      <w:proofErr w:type="spellStart"/>
      <w:ins w:id="185" w:author="Gregory McGowan" w:date="2014-12-03T18:11:00Z">
        <w:r w:rsidR="00A177AB">
          <w:rPr>
            <w:sz w:val="22"/>
            <w:szCs w:val="22"/>
          </w:rPr>
          <w:t>GoI</w:t>
        </w:r>
        <w:proofErr w:type="spellEnd"/>
        <w:r w:rsidR="00A177AB">
          <w:rPr>
            <w:sz w:val="22"/>
            <w:szCs w:val="22"/>
          </w:rPr>
          <w:t xml:space="preserve"> </w:t>
        </w:r>
      </w:ins>
      <w:del w:id="186" w:author="Gregory McGowan" w:date="2014-12-03T18:11:00Z">
        <w:r w:rsidR="00C43E43" w:rsidRPr="00231509" w:rsidDel="00A177AB">
          <w:rPr>
            <w:sz w:val="22"/>
            <w:szCs w:val="22"/>
          </w:rPr>
          <w:delText xml:space="preserve">the government of India </w:delText>
        </w:r>
      </w:del>
      <w:r w:rsidR="00C43E43" w:rsidRPr="00231509">
        <w:rPr>
          <w:sz w:val="22"/>
          <w:szCs w:val="22"/>
        </w:rPr>
        <w:t>achieve its objectives</w:t>
      </w:r>
      <w:r w:rsidR="00231509">
        <w:rPr>
          <w:sz w:val="22"/>
          <w:szCs w:val="22"/>
        </w:rPr>
        <w:t>.</w:t>
      </w:r>
    </w:p>
    <w:p w:rsidR="00C43E43" w:rsidRPr="00231509" w:rsidRDefault="00C43E43" w:rsidP="00691A08">
      <w:pPr>
        <w:pStyle w:val="ListParagraph"/>
        <w:numPr>
          <w:ilvl w:val="0"/>
          <w:numId w:val="15"/>
        </w:numPr>
        <w:spacing w:after="120"/>
        <w:contextualSpacing w:val="0"/>
        <w:rPr>
          <w:sz w:val="22"/>
          <w:szCs w:val="22"/>
        </w:rPr>
        <w:pPrChange w:id="187" w:author="Gregory McGowan" w:date="2014-12-03T18:18:00Z">
          <w:pPr>
            <w:pStyle w:val="ListParagraph"/>
            <w:numPr>
              <w:numId w:val="15"/>
            </w:numPr>
            <w:ind w:hanging="360"/>
          </w:pPr>
        </w:pPrChange>
      </w:pPr>
      <w:r w:rsidRPr="00231509">
        <w:rPr>
          <w:i/>
          <w:sz w:val="22"/>
          <w:szCs w:val="22"/>
        </w:rPr>
        <w:t>Numbers: Just looking at the # of loans that are given out annually under PSL sector lending from commercial banks.  Applying PSL growth rates and assuming that of entire PS loans, WASH got 1% of market by end of 2016, cumulatively we could reach 49-66.5 million people in terms of indirect impact by 2020. (Slide 7)</w:t>
      </w:r>
      <w:r w:rsidR="004B59A4" w:rsidRPr="00231509">
        <w:rPr>
          <w:i/>
          <w:sz w:val="22"/>
          <w:szCs w:val="22"/>
        </w:rPr>
        <w:br/>
      </w:r>
    </w:p>
    <w:p w:rsidR="004F12E7" w:rsidRPr="004F12E7" w:rsidRDefault="004F12E7" w:rsidP="00386990">
      <w:pPr>
        <w:rPr>
          <w:b/>
          <w:sz w:val="22"/>
          <w:szCs w:val="22"/>
        </w:rPr>
      </w:pPr>
    </w:p>
    <w:p w:rsidR="009F3808" w:rsidRDefault="009F3808" w:rsidP="00691A08">
      <w:pPr>
        <w:spacing w:after="120"/>
        <w:rPr>
          <w:sz w:val="22"/>
          <w:szCs w:val="22"/>
        </w:rPr>
        <w:pPrChange w:id="188" w:author="Gregory McGowan" w:date="2014-12-03T18:18:00Z">
          <w:pPr/>
        </w:pPrChange>
      </w:pPr>
      <w:r w:rsidRPr="004F12E7">
        <w:rPr>
          <w:b/>
          <w:sz w:val="22"/>
          <w:szCs w:val="22"/>
        </w:rPr>
        <w:t>CSR Rules –</w:t>
      </w:r>
      <w:r w:rsidRPr="004F12E7">
        <w:rPr>
          <w:sz w:val="22"/>
          <w:szCs w:val="22"/>
        </w:rPr>
        <w:t xml:space="preserve"> </w:t>
      </w:r>
      <w:r w:rsidR="00D35C66">
        <w:rPr>
          <w:sz w:val="22"/>
          <w:szCs w:val="22"/>
        </w:rPr>
        <w:t xml:space="preserve">Under the new </w:t>
      </w:r>
      <w:r w:rsidR="00D35C66" w:rsidRPr="003028AD">
        <w:rPr>
          <w:b/>
          <w:sz w:val="22"/>
          <w:szCs w:val="22"/>
        </w:rPr>
        <w:t>Companies Act</w:t>
      </w:r>
      <w:r w:rsidR="00D35C66">
        <w:rPr>
          <w:sz w:val="22"/>
          <w:szCs w:val="22"/>
        </w:rPr>
        <w:t>,</w:t>
      </w:r>
      <w:r w:rsidR="00624F3A">
        <w:rPr>
          <w:sz w:val="22"/>
          <w:szCs w:val="22"/>
        </w:rPr>
        <w:t xml:space="preserve"> passed into law on April 1 of 2014,</w:t>
      </w:r>
      <w:r w:rsidR="00D35C66">
        <w:rPr>
          <w:sz w:val="22"/>
          <w:szCs w:val="22"/>
        </w:rPr>
        <w:t xml:space="preserve"> firms operating in India have to donate 2% of their </w:t>
      </w:r>
      <w:r w:rsidR="00624F3A">
        <w:rPr>
          <w:sz w:val="22"/>
          <w:szCs w:val="22"/>
        </w:rPr>
        <w:t xml:space="preserve">net </w:t>
      </w:r>
      <w:r w:rsidR="003028AD">
        <w:rPr>
          <w:sz w:val="22"/>
          <w:szCs w:val="22"/>
        </w:rPr>
        <w:t>profits</w:t>
      </w:r>
      <w:r w:rsidR="00D35C66">
        <w:rPr>
          <w:sz w:val="22"/>
          <w:szCs w:val="22"/>
        </w:rPr>
        <w:t xml:space="preserve"> to </w:t>
      </w:r>
      <w:r w:rsidR="00624F3A">
        <w:rPr>
          <w:sz w:val="22"/>
          <w:szCs w:val="22"/>
        </w:rPr>
        <w:t>social development efforts</w:t>
      </w:r>
      <w:r w:rsidR="00D35C66">
        <w:rPr>
          <w:sz w:val="22"/>
          <w:szCs w:val="22"/>
        </w:rPr>
        <w:t xml:space="preserve">; </w:t>
      </w:r>
      <w:r w:rsidR="00D35C66" w:rsidRPr="004F12E7">
        <w:rPr>
          <w:sz w:val="22"/>
          <w:szCs w:val="22"/>
        </w:rPr>
        <w:t>influencing</w:t>
      </w:r>
      <w:r w:rsidRPr="004F12E7">
        <w:rPr>
          <w:sz w:val="22"/>
          <w:szCs w:val="22"/>
        </w:rPr>
        <w:t xml:space="preserve"> this policy to include water credit</w:t>
      </w:r>
      <w:r w:rsidR="00D35C66">
        <w:rPr>
          <w:sz w:val="22"/>
          <w:szCs w:val="22"/>
        </w:rPr>
        <w:t xml:space="preserve"> would open WO up to new </w:t>
      </w:r>
      <w:r w:rsidR="00C7592C">
        <w:rPr>
          <w:sz w:val="22"/>
          <w:szCs w:val="22"/>
        </w:rPr>
        <w:t>sources of finance</w:t>
      </w:r>
      <w:r w:rsidR="004B59A4" w:rsidRPr="004F12E7">
        <w:rPr>
          <w:sz w:val="22"/>
          <w:szCs w:val="22"/>
        </w:rPr>
        <w:t>.</w:t>
      </w:r>
    </w:p>
    <w:p w:rsidR="00231509" w:rsidRDefault="004B59A4" w:rsidP="00691A08">
      <w:pPr>
        <w:pStyle w:val="ListParagraph"/>
        <w:numPr>
          <w:ilvl w:val="0"/>
          <w:numId w:val="16"/>
        </w:numPr>
        <w:spacing w:after="120"/>
        <w:contextualSpacing w:val="0"/>
        <w:rPr>
          <w:sz w:val="22"/>
          <w:szCs w:val="22"/>
        </w:rPr>
        <w:pPrChange w:id="189" w:author="Gregory McGowan" w:date="2014-12-03T18:18:00Z">
          <w:pPr>
            <w:pStyle w:val="ListParagraph"/>
            <w:numPr>
              <w:numId w:val="16"/>
            </w:numPr>
            <w:ind w:hanging="360"/>
            <w:contextualSpacing w:val="0"/>
          </w:pPr>
        </w:pPrChange>
      </w:pPr>
      <w:r w:rsidRPr="004F12E7">
        <w:rPr>
          <w:sz w:val="22"/>
          <w:szCs w:val="22"/>
        </w:rPr>
        <w:t>Objectives are in 3 phases</w:t>
      </w:r>
    </w:p>
    <w:p w:rsidR="00231509" w:rsidRDefault="004B59A4" w:rsidP="00691A08">
      <w:pPr>
        <w:pStyle w:val="ListParagraph"/>
        <w:numPr>
          <w:ilvl w:val="1"/>
          <w:numId w:val="16"/>
        </w:numPr>
        <w:spacing w:after="120"/>
        <w:contextualSpacing w:val="0"/>
        <w:rPr>
          <w:sz w:val="22"/>
          <w:szCs w:val="22"/>
        </w:rPr>
        <w:pPrChange w:id="190" w:author="Gregory McGowan" w:date="2014-12-03T18:18:00Z">
          <w:pPr>
            <w:pStyle w:val="ListParagraph"/>
            <w:numPr>
              <w:ilvl w:val="1"/>
              <w:numId w:val="16"/>
            </w:numPr>
            <w:ind w:left="1440" w:hanging="360"/>
            <w:contextualSpacing w:val="0"/>
          </w:pPr>
        </w:pPrChange>
      </w:pPr>
      <w:r w:rsidRPr="00231509">
        <w:rPr>
          <w:sz w:val="22"/>
          <w:szCs w:val="22"/>
        </w:rPr>
        <w:t xml:space="preserve">Short-term: opportunity for </w:t>
      </w:r>
      <w:r w:rsidR="002A5BA1">
        <w:rPr>
          <w:sz w:val="22"/>
          <w:szCs w:val="22"/>
        </w:rPr>
        <w:t>WO</w:t>
      </w:r>
      <w:r w:rsidRPr="00231509">
        <w:rPr>
          <w:sz w:val="22"/>
          <w:szCs w:val="22"/>
        </w:rPr>
        <w:t xml:space="preserve"> to be advisor linking large </w:t>
      </w:r>
      <w:r w:rsidR="00C7592C" w:rsidRPr="00231509">
        <w:rPr>
          <w:sz w:val="22"/>
          <w:szCs w:val="22"/>
        </w:rPr>
        <w:t>companies</w:t>
      </w:r>
      <w:r w:rsidRPr="00231509">
        <w:rPr>
          <w:sz w:val="22"/>
          <w:szCs w:val="22"/>
        </w:rPr>
        <w:t xml:space="preserve"> with accredited partners in WASH sector</w:t>
      </w:r>
    </w:p>
    <w:p w:rsidR="00231509" w:rsidRDefault="004B59A4" w:rsidP="00691A08">
      <w:pPr>
        <w:pStyle w:val="ListParagraph"/>
        <w:numPr>
          <w:ilvl w:val="1"/>
          <w:numId w:val="16"/>
        </w:numPr>
        <w:spacing w:after="120"/>
        <w:contextualSpacing w:val="0"/>
        <w:rPr>
          <w:sz w:val="22"/>
          <w:szCs w:val="22"/>
        </w:rPr>
        <w:pPrChange w:id="191" w:author="Gregory McGowan" w:date="2014-12-03T18:18:00Z">
          <w:pPr>
            <w:pStyle w:val="ListParagraph"/>
            <w:numPr>
              <w:ilvl w:val="1"/>
              <w:numId w:val="16"/>
            </w:numPr>
            <w:ind w:left="1440" w:hanging="360"/>
            <w:contextualSpacing w:val="0"/>
          </w:pPr>
        </w:pPrChange>
      </w:pPr>
      <w:r w:rsidRPr="00231509">
        <w:rPr>
          <w:sz w:val="22"/>
          <w:szCs w:val="22"/>
        </w:rPr>
        <w:t xml:space="preserve">Medium-term: ensuring that </w:t>
      </w:r>
      <w:r w:rsidR="00624F3A">
        <w:rPr>
          <w:sz w:val="22"/>
          <w:szCs w:val="22"/>
        </w:rPr>
        <w:t>WaterCredit</w:t>
      </w:r>
      <w:r w:rsidRPr="00231509">
        <w:rPr>
          <w:sz w:val="22"/>
          <w:szCs w:val="22"/>
        </w:rPr>
        <w:t xml:space="preserve"> gets included </w:t>
      </w:r>
      <w:r w:rsidR="00624F3A">
        <w:rPr>
          <w:sz w:val="22"/>
          <w:szCs w:val="22"/>
        </w:rPr>
        <w:t xml:space="preserve">as eligible under </w:t>
      </w:r>
      <w:r w:rsidRPr="00231509">
        <w:rPr>
          <w:sz w:val="22"/>
          <w:szCs w:val="22"/>
        </w:rPr>
        <w:t>CSR guidelines</w:t>
      </w:r>
    </w:p>
    <w:p w:rsidR="00C7592C" w:rsidRPr="00231509" w:rsidRDefault="00624F3A" w:rsidP="00691A08">
      <w:pPr>
        <w:pStyle w:val="ListParagraph"/>
        <w:numPr>
          <w:ilvl w:val="1"/>
          <w:numId w:val="16"/>
        </w:numPr>
        <w:spacing w:after="120"/>
        <w:contextualSpacing w:val="0"/>
        <w:rPr>
          <w:sz w:val="22"/>
          <w:szCs w:val="22"/>
        </w:rPr>
        <w:pPrChange w:id="192" w:author="Gregory McGowan" w:date="2014-12-03T18:18:00Z">
          <w:pPr>
            <w:pStyle w:val="ListParagraph"/>
            <w:numPr>
              <w:ilvl w:val="1"/>
              <w:numId w:val="16"/>
            </w:numPr>
            <w:ind w:left="1440" w:hanging="360"/>
            <w:contextualSpacing w:val="0"/>
          </w:pPr>
        </w:pPrChange>
      </w:pPr>
      <w:r>
        <w:rPr>
          <w:sz w:val="22"/>
          <w:szCs w:val="22"/>
        </w:rPr>
        <w:t>Long-term: e</w:t>
      </w:r>
      <w:r w:rsidR="004B59A4" w:rsidRPr="00231509">
        <w:rPr>
          <w:sz w:val="22"/>
          <w:szCs w:val="22"/>
        </w:rPr>
        <w:t xml:space="preserve">stablish </w:t>
      </w:r>
      <w:r w:rsidR="002A5BA1">
        <w:rPr>
          <w:sz w:val="22"/>
          <w:szCs w:val="22"/>
        </w:rPr>
        <w:t>WO</w:t>
      </w:r>
      <w:r w:rsidR="004B59A4" w:rsidRPr="00231509">
        <w:rPr>
          <w:sz w:val="22"/>
          <w:szCs w:val="22"/>
        </w:rPr>
        <w:t xml:space="preserve"> as </w:t>
      </w:r>
      <w:r>
        <w:rPr>
          <w:sz w:val="22"/>
          <w:szCs w:val="22"/>
        </w:rPr>
        <w:t xml:space="preserve">a </w:t>
      </w:r>
      <w:proofErr w:type="spellStart"/>
      <w:r w:rsidR="004B59A4" w:rsidRPr="00231509">
        <w:rPr>
          <w:sz w:val="22"/>
          <w:szCs w:val="22"/>
        </w:rPr>
        <w:t>deployer</w:t>
      </w:r>
      <w:proofErr w:type="spellEnd"/>
      <w:r w:rsidR="004B59A4" w:rsidRPr="00231509">
        <w:rPr>
          <w:sz w:val="22"/>
          <w:szCs w:val="22"/>
        </w:rPr>
        <w:t xml:space="preserve"> of CSR funds</w:t>
      </w:r>
    </w:p>
    <w:p w:rsidR="00231509" w:rsidRDefault="00C7592C" w:rsidP="00691A08">
      <w:pPr>
        <w:pStyle w:val="ListParagraph"/>
        <w:numPr>
          <w:ilvl w:val="0"/>
          <w:numId w:val="16"/>
        </w:numPr>
        <w:spacing w:after="120"/>
        <w:contextualSpacing w:val="0"/>
        <w:rPr>
          <w:sz w:val="22"/>
          <w:szCs w:val="22"/>
        </w:rPr>
        <w:pPrChange w:id="193" w:author="Gregory McGowan" w:date="2014-12-03T18:18:00Z">
          <w:pPr>
            <w:pStyle w:val="ListParagraph"/>
            <w:numPr>
              <w:numId w:val="16"/>
            </w:numPr>
            <w:ind w:hanging="360"/>
            <w:contextualSpacing w:val="0"/>
          </w:pPr>
        </w:pPrChange>
      </w:pPr>
      <w:r w:rsidRPr="00231509">
        <w:rPr>
          <w:sz w:val="22"/>
          <w:szCs w:val="22"/>
        </w:rPr>
        <w:t xml:space="preserve">Plans are contingent on WO setting up a legal entity in India that is capable of receiving these funds. This moves </w:t>
      </w:r>
      <w:r w:rsidR="00624F3A">
        <w:rPr>
          <w:sz w:val="22"/>
          <w:szCs w:val="22"/>
        </w:rPr>
        <w:t xml:space="preserve">the CSR initiative </w:t>
      </w:r>
      <w:r w:rsidRPr="00231509">
        <w:rPr>
          <w:sz w:val="22"/>
          <w:szCs w:val="22"/>
        </w:rPr>
        <w:t xml:space="preserve">out of the advocacy-only </w:t>
      </w:r>
      <w:r w:rsidR="00624F3A">
        <w:rPr>
          <w:sz w:val="22"/>
          <w:szCs w:val="22"/>
        </w:rPr>
        <w:t>category</w:t>
      </w:r>
      <w:del w:id="194" w:author="Gregory McGowan" w:date="2014-12-03T18:01:00Z">
        <w:r w:rsidR="00624F3A" w:rsidDel="004C5CB3">
          <w:rPr>
            <w:sz w:val="22"/>
            <w:szCs w:val="22"/>
          </w:rPr>
          <w:delText>0</w:delText>
        </w:r>
      </w:del>
      <w:r w:rsidRPr="00231509">
        <w:rPr>
          <w:sz w:val="22"/>
          <w:szCs w:val="22"/>
        </w:rPr>
        <w:t xml:space="preserve">. </w:t>
      </w:r>
    </w:p>
    <w:p w:rsidR="00231509" w:rsidRDefault="004B59A4" w:rsidP="00691A08">
      <w:pPr>
        <w:pStyle w:val="ListParagraph"/>
        <w:numPr>
          <w:ilvl w:val="0"/>
          <w:numId w:val="16"/>
        </w:numPr>
        <w:spacing w:after="120"/>
        <w:contextualSpacing w:val="0"/>
        <w:rPr>
          <w:sz w:val="22"/>
          <w:szCs w:val="22"/>
        </w:rPr>
        <w:pPrChange w:id="195" w:author="Gregory McGowan" w:date="2014-12-03T18:18:00Z">
          <w:pPr>
            <w:pStyle w:val="ListParagraph"/>
            <w:numPr>
              <w:numId w:val="16"/>
            </w:numPr>
            <w:ind w:hanging="360"/>
            <w:contextualSpacing w:val="0"/>
          </w:pPr>
        </w:pPrChange>
      </w:pPr>
      <w:r w:rsidRPr="00231509">
        <w:rPr>
          <w:sz w:val="22"/>
          <w:szCs w:val="22"/>
        </w:rPr>
        <w:t>Must understand current CSR guidelines for water and sanitation and then advocate with Ministry of Corporate Affairs (</w:t>
      </w:r>
      <w:r w:rsidR="00624F3A">
        <w:rPr>
          <w:sz w:val="22"/>
          <w:szCs w:val="22"/>
        </w:rPr>
        <w:t>see “</w:t>
      </w:r>
      <w:r w:rsidRPr="00231509">
        <w:rPr>
          <w:sz w:val="22"/>
          <w:szCs w:val="22"/>
        </w:rPr>
        <w:t>next steps</w:t>
      </w:r>
      <w:r w:rsidR="00624F3A">
        <w:rPr>
          <w:sz w:val="22"/>
          <w:szCs w:val="22"/>
        </w:rPr>
        <w:t>”</w:t>
      </w:r>
      <w:r w:rsidRPr="00231509">
        <w:rPr>
          <w:sz w:val="22"/>
          <w:szCs w:val="22"/>
        </w:rPr>
        <w:t>)</w:t>
      </w:r>
    </w:p>
    <w:p w:rsidR="00231509" w:rsidRDefault="00D35C66" w:rsidP="00691A08">
      <w:pPr>
        <w:pStyle w:val="ListParagraph"/>
        <w:numPr>
          <w:ilvl w:val="0"/>
          <w:numId w:val="16"/>
        </w:numPr>
        <w:spacing w:after="120"/>
        <w:contextualSpacing w:val="0"/>
        <w:rPr>
          <w:sz w:val="22"/>
          <w:szCs w:val="22"/>
        </w:rPr>
        <w:pPrChange w:id="196" w:author="Gregory McGowan" w:date="2014-12-03T18:18:00Z">
          <w:pPr>
            <w:pStyle w:val="ListParagraph"/>
            <w:numPr>
              <w:numId w:val="16"/>
            </w:numPr>
            <w:ind w:hanging="360"/>
            <w:contextualSpacing w:val="0"/>
          </w:pPr>
        </w:pPrChange>
      </w:pPr>
      <w:r w:rsidRPr="00231509">
        <w:rPr>
          <w:sz w:val="22"/>
          <w:szCs w:val="22"/>
        </w:rPr>
        <w:t>Under CSR rules, the</w:t>
      </w:r>
      <w:r w:rsidR="004B59A4" w:rsidRPr="00231509">
        <w:rPr>
          <w:sz w:val="22"/>
          <w:szCs w:val="22"/>
        </w:rPr>
        <w:t xml:space="preserve"> monies have to be directed to a non-profit, but it appears now that the issue of what sector comes second.</w:t>
      </w:r>
    </w:p>
    <w:p w:rsidR="00231509" w:rsidRDefault="004B59A4" w:rsidP="00691A08">
      <w:pPr>
        <w:pStyle w:val="ListParagraph"/>
        <w:numPr>
          <w:ilvl w:val="0"/>
          <w:numId w:val="16"/>
        </w:numPr>
        <w:spacing w:after="120"/>
        <w:contextualSpacing w:val="0"/>
        <w:rPr>
          <w:sz w:val="22"/>
          <w:szCs w:val="22"/>
        </w:rPr>
        <w:pPrChange w:id="197" w:author="Gregory McGowan" w:date="2014-12-03T18:18:00Z">
          <w:pPr>
            <w:pStyle w:val="ListParagraph"/>
            <w:numPr>
              <w:numId w:val="16"/>
            </w:numPr>
            <w:ind w:hanging="360"/>
            <w:contextualSpacing w:val="0"/>
          </w:pPr>
        </w:pPrChange>
      </w:pPr>
      <w:r w:rsidRPr="00231509">
        <w:rPr>
          <w:sz w:val="22"/>
          <w:szCs w:val="22"/>
        </w:rPr>
        <w:t xml:space="preserve">The idea of being </w:t>
      </w:r>
      <w:r w:rsidR="004C74FC">
        <w:rPr>
          <w:sz w:val="22"/>
          <w:szCs w:val="22"/>
        </w:rPr>
        <w:t>a deployer or aggregator, inso</w:t>
      </w:r>
      <w:r w:rsidRPr="00231509">
        <w:rPr>
          <w:sz w:val="22"/>
          <w:szCs w:val="22"/>
        </w:rPr>
        <w:t xml:space="preserve">far as it will support compliance and reporting norms, may be very attractive to the </w:t>
      </w:r>
      <w:proofErr w:type="spellStart"/>
      <w:r w:rsidRPr="00231509">
        <w:rPr>
          <w:sz w:val="22"/>
          <w:szCs w:val="22"/>
        </w:rPr>
        <w:t>GoI</w:t>
      </w:r>
      <w:proofErr w:type="spellEnd"/>
      <w:r w:rsidRPr="00231509">
        <w:rPr>
          <w:sz w:val="22"/>
          <w:szCs w:val="22"/>
        </w:rPr>
        <w:t>.</w:t>
      </w:r>
    </w:p>
    <w:p w:rsidR="00231509" w:rsidRDefault="00624719" w:rsidP="00691A08">
      <w:pPr>
        <w:pStyle w:val="ListParagraph"/>
        <w:numPr>
          <w:ilvl w:val="0"/>
          <w:numId w:val="16"/>
        </w:numPr>
        <w:spacing w:after="120"/>
        <w:contextualSpacing w:val="0"/>
        <w:rPr>
          <w:sz w:val="22"/>
          <w:szCs w:val="22"/>
        </w:rPr>
        <w:pPrChange w:id="198" w:author="Gregory McGowan" w:date="2014-12-03T18:18:00Z">
          <w:pPr>
            <w:pStyle w:val="ListParagraph"/>
            <w:numPr>
              <w:numId w:val="16"/>
            </w:numPr>
            <w:ind w:hanging="360"/>
            <w:contextualSpacing w:val="0"/>
          </w:pPr>
        </w:pPrChange>
      </w:pPr>
      <w:r w:rsidRPr="00231509">
        <w:rPr>
          <w:sz w:val="22"/>
          <w:szCs w:val="22"/>
        </w:rPr>
        <w:t>Pramath: Most compelling to corporations would be the model of being able to stretch the money and create a multiplier.  Making a dollar go further will be very compelling—along with expertise, relationship with NGOs and MFIs—to CSR</w:t>
      </w:r>
      <w:r w:rsidR="004C74FC">
        <w:rPr>
          <w:sz w:val="22"/>
          <w:szCs w:val="22"/>
        </w:rPr>
        <w:t xml:space="preserve"> foundations of corporations.  The credibility that WO </w:t>
      </w:r>
      <w:r w:rsidRPr="00231509">
        <w:rPr>
          <w:sz w:val="22"/>
          <w:szCs w:val="22"/>
        </w:rPr>
        <w:t xml:space="preserve">could bring to the table would be huge.  Also, </w:t>
      </w:r>
      <w:r w:rsidR="004C74FC">
        <w:rPr>
          <w:sz w:val="22"/>
          <w:szCs w:val="22"/>
        </w:rPr>
        <w:t xml:space="preserve">WO’s </w:t>
      </w:r>
      <w:r w:rsidRPr="00231509">
        <w:rPr>
          <w:sz w:val="22"/>
          <w:szCs w:val="22"/>
        </w:rPr>
        <w:t>laser focus</w:t>
      </w:r>
      <w:r w:rsidR="006B7C9F" w:rsidRPr="00231509">
        <w:rPr>
          <w:sz w:val="22"/>
          <w:szCs w:val="22"/>
        </w:rPr>
        <w:t xml:space="preserve"> on WASH is another value add</w:t>
      </w:r>
      <w:r w:rsidRPr="00231509">
        <w:rPr>
          <w:sz w:val="22"/>
          <w:szCs w:val="22"/>
        </w:rPr>
        <w:t>.</w:t>
      </w:r>
    </w:p>
    <w:p w:rsidR="00231509" w:rsidRDefault="00624719" w:rsidP="00691A08">
      <w:pPr>
        <w:pStyle w:val="ListParagraph"/>
        <w:numPr>
          <w:ilvl w:val="0"/>
          <w:numId w:val="16"/>
        </w:numPr>
        <w:spacing w:after="120"/>
        <w:contextualSpacing w:val="0"/>
        <w:rPr>
          <w:sz w:val="22"/>
          <w:szCs w:val="22"/>
        </w:rPr>
        <w:pPrChange w:id="199" w:author="Gregory McGowan" w:date="2014-12-03T18:18:00Z">
          <w:pPr>
            <w:pStyle w:val="ListParagraph"/>
            <w:numPr>
              <w:numId w:val="16"/>
            </w:numPr>
            <w:ind w:hanging="360"/>
            <w:contextualSpacing w:val="0"/>
          </w:pPr>
        </w:pPrChange>
      </w:pPr>
      <w:r w:rsidRPr="00231509">
        <w:rPr>
          <w:sz w:val="22"/>
          <w:szCs w:val="22"/>
        </w:rPr>
        <w:t xml:space="preserve">Rich: In the short term, given that </w:t>
      </w:r>
      <w:r w:rsidR="004C74FC">
        <w:rPr>
          <w:sz w:val="22"/>
          <w:szCs w:val="22"/>
        </w:rPr>
        <w:t>WO</w:t>
      </w:r>
      <w:r w:rsidRPr="00231509">
        <w:rPr>
          <w:sz w:val="22"/>
          <w:szCs w:val="22"/>
        </w:rPr>
        <w:t xml:space="preserve"> cannot accept philanthropic funding in India, </w:t>
      </w:r>
      <w:r w:rsidR="002A5BA1">
        <w:rPr>
          <w:sz w:val="22"/>
          <w:szCs w:val="22"/>
        </w:rPr>
        <w:t>WO</w:t>
      </w:r>
      <w:r w:rsidRPr="00231509">
        <w:rPr>
          <w:sz w:val="22"/>
          <w:szCs w:val="22"/>
        </w:rPr>
        <w:t xml:space="preserve"> would be more along the lines of a credible advisor and facilitator.</w:t>
      </w:r>
    </w:p>
    <w:p w:rsidR="00231509" w:rsidRDefault="00691A08" w:rsidP="00691A08">
      <w:pPr>
        <w:pStyle w:val="ListParagraph"/>
        <w:numPr>
          <w:ilvl w:val="0"/>
          <w:numId w:val="16"/>
        </w:numPr>
        <w:spacing w:after="120"/>
        <w:contextualSpacing w:val="0"/>
        <w:rPr>
          <w:sz w:val="22"/>
          <w:szCs w:val="22"/>
        </w:rPr>
        <w:pPrChange w:id="200" w:author="Gregory McGowan" w:date="2014-12-03T18:18:00Z">
          <w:pPr>
            <w:pStyle w:val="ListParagraph"/>
            <w:numPr>
              <w:numId w:val="16"/>
            </w:numPr>
            <w:ind w:hanging="360"/>
            <w:contextualSpacing w:val="0"/>
          </w:pPr>
        </w:pPrChange>
      </w:pPr>
      <w:ins w:id="201" w:author="Gregory McGowan" w:date="2014-12-03T18:19:00Z">
        <w:r>
          <w:rPr>
            <w:sz w:val="22"/>
            <w:szCs w:val="22"/>
          </w:rPr>
          <w:t xml:space="preserve">Gary: </w:t>
        </w:r>
      </w:ins>
      <w:r w:rsidR="00624719" w:rsidRPr="00231509">
        <w:rPr>
          <w:sz w:val="22"/>
          <w:szCs w:val="22"/>
        </w:rPr>
        <w:t xml:space="preserve">How long might it take </w:t>
      </w:r>
      <w:r w:rsidR="00E22CC7">
        <w:rPr>
          <w:sz w:val="22"/>
          <w:szCs w:val="22"/>
        </w:rPr>
        <w:t>for WO</w:t>
      </w:r>
      <w:r w:rsidR="00624719" w:rsidRPr="00231509">
        <w:rPr>
          <w:sz w:val="22"/>
          <w:szCs w:val="22"/>
        </w:rPr>
        <w:t xml:space="preserve"> to establish an entity able to become receiver or </w:t>
      </w:r>
      <w:proofErr w:type="spellStart"/>
      <w:r w:rsidR="00624719" w:rsidRPr="00231509">
        <w:rPr>
          <w:sz w:val="22"/>
          <w:szCs w:val="22"/>
        </w:rPr>
        <w:t>deployer</w:t>
      </w:r>
      <w:proofErr w:type="spellEnd"/>
      <w:r w:rsidR="00624719" w:rsidRPr="00231509">
        <w:rPr>
          <w:sz w:val="22"/>
          <w:szCs w:val="22"/>
        </w:rPr>
        <w:t xml:space="preserve"> of philanthropic funds?</w:t>
      </w:r>
    </w:p>
    <w:p w:rsidR="00231509" w:rsidRDefault="00624719" w:rsidP="00691A08">
      <w:pPr>
        <w:pStyle w:val="ListParagraph"/>
        <w:numPr>
          <w:ilvl w:val="1"/>
          <w:numId w:val="16"/>
        </w:numPr>
        <w:spacing w:after="120"/>
        <w:contextualSpacing w:val="0"/>
        <w:rPr>
          <w:sz w:val="22"/>
          <w:szCs w:val="22"/>
        </w:rPr>
        <w:pPrChange w:id="202" w:author="Gregory McGowan" w:date="2014-12-03T18:18:00Z">
          <w:pPr>
            <w:pStyle w:val="ListParagraph"/>
            <w:numPr>
              <w:ilvl w:val="1"/>
              <w:numId w:val="16"/>
            </w:numPr>
            <w:ind w:left="1440" w:hanging="360"/>
            <w:contextualSpacing w:val="0"/>
          </w:pPr>
        </w:pPrChange>
      </w:pPr>
      <w:del w:id="203" w:author="Gregory McGowan" w:date="2014-12-03T18:19:00Z">
        <w:r w:rsidRPr="00231509" w:rsidDel="00691A08">
          <w:rPr>
            <w:sz w:val="22"/>
            <w:szCs w:val="22"/>
          </w:rPr>
          <w:delText>Answer:</w:delText>
        </w:r>
      </w:del>
      <w:ins w:id="204" w:author="Gregory McGowan" w:date="2014-12-03T18:19:00Z">
        <w:r w:rsidR="00691A08">
          <w:rPr>
            <w:sz w:val="22"/>
            <w:szCs w:val="22"/>
          </w:rPr>
          <w:t>Pramath:</w:t>
        </w:r>
      </w:ins>
      <w:r w:rsidRPr="00231509">
        <w:rPr>
          <w:sz w:val="22"/>
          <w:szCs w:val="22"/>
        </w:rPr>
        <w:t xml:space="preserve"> Within India, wouldn’t take long</w:t>
      </w:r>
      <w:r w:rsidR="00A97B24" w:rsidRPr="00231509">
        <w:rPr>
          <w:sz w:val="22"/>
          <w:szCs w:val="22"/>
        </w:rPr>
        <w:t xml:space="preserve"> (3-6 months)</w:t>
      </w:r>
    </w:p>
    <w:p w:rsidR="004F12E7" w:rsidRPr="00231509" w:rsidRDefault="00E22CC7" w:rsidP="00691A08">
      <w:pPr>
        <w:pStyle w:val="ListParagraph"/>
        <w:numPr>
          <w:ilvl w:val="1"/>
          <w:numId w:val="16"/>
        </w:numPr>
        <w:spacing w:after="120"/>
        <w:contextualSpacing w:val="0"/>
        <w:rPr>
          <w:sz w:val="22"/>
          <w:szCs w:val="22"/>
        </w:rPr>
        <w:pPrChange w:id="205" w:author="Gregory McGowan" w:date="2014-12-03T18:18:00Z">
          <w:pPr>
            <w:pStyle w:val="ListParagraph"/>
            <w:numPr>
              <w:ilvl w:val="1"/>
              <w:numId w:val="16"/>
            </w:numPr>
            <w:ind w:left="1440" w:hanging="360"/>
            <w:contextualSpacing w:val="0"/>
          </w:pPr>
        </w:pPrChange>
      </w:pPr>
      <w:r>
        <w:rPr>
          <w:sz w:val="22"/>
          <w:szCs w:val="22"/>
        </w:rPr>
        <w:t>Ability to accept p</w:t>
      </w:r>
      <w:r w:rsidR="00624719" w:rsidRPr="00231509">
        <w:rPr>
          <w:sz w:val="22"/>
          <w:szCs w:val="22"/>
        </w:rPr>
        <w:t xml:space="preserve">hilanthropic funds from </w:t>
      </w:r>
      <w:r w:rsidR="00A97B24" w:rsidRPr="00231509">
        <w:rPr>
          <w:sz w:val="22"/>
          <w:szCs w:val="22"/>
        </w:rPr>
        <w:t xml:space="preserve">overseas </w:t>
      </w:r>
      <w:r>
        <w:rPr>
          <w:sz w:val="22"/>
          <w:szCs w:val="22"/>
        </w:rPr>
        <w:t>would require a minimum of 3 year operating history; this requirement was</w:t>
      </w:r>
      <w:r w:rsidR="00A97B24" w:rsidRPr="00231509">
        <w:rPr>
          <w:sz w:val="22"/>
          <w:szCs w:val="22"/>
        </w:rPr>
        <w:t xml:space="preserve"> established </w:t>
      </w:r>
      <w:r>
        <w:rPr>
          <w:sz w:val="22"/>
          <w:szCs w:val="22"/>
        </w:rPr>
        <w:t xml:space="preserve">due to </w:t>
      </w:r>
      <w:r w:rsidR="00A97B24" w:rsidRPr="00231509">
        <w:rPr>
          <w:sz w:val="22"/>
          <w:szCs w:val="22"/>
        </w:rPr>
        <w:t>concerns over terrorist organizations.</w:t>
      </w:r>
      <w:r w:rsidR="00624719" w:rsidRPr="00231509">
        <w:rPr>
          <w:sz w:val="22"/>
          <w:szCs w:val="22"/>
        </w:rPr>
        <w:t xml:space="preserve">   </w:t>
      </w:r>
    </w:p>
    <w:p w:rsidR="00231509" w:rsidRDefault="004F12E7" w:rsidP="00691A08">
      <w:pPr>
        <w:pStyle w:val="ListParagraph"/>
        <w:numPr>
          <w:ilvl w:val="0"/>
          <w:numId w:val="16"/>
        </w:numPr>
        <w:spacing w:after="120"/>
        <w:contextualSpacing w:val="0"/>
        <w:rPr>
          <w:sz w:val="22"/>
          <w:szCs w:val="22"/>
        </w:rPr>
        <w:pPrChange w:id="206" w:author="Gregory McGowan" w:date="2014-12-03T18:18:00Z">
          <w:pPr>
            <w:pStyle w:val="ListParagraph"/>
            <w:numPr>
              <w:numId w:val="16"/>
            </w:numPr>
            <w:ind w:hanging="360"/>
            <w:contextualSpacing w:val="0"/>
          </w:pPr>
        </w:pPrChange>
      </w:pPr>
      <w:r w:rsidRPr="00231509">
        <w:rPr>
          <w:sz w:val="22"/>
          <w:szCs w:val="22"/>
        </w:rPr>
        <w:t xml:space="preserve">Social impact investing would not be allowed under </w:t>
      </w:r>
      <w:r w:rsidR="00E22CC7">
        <w:rPr>
          <w:sz w:val="22"/>
          <w:szCs w:val="22"/>
        </w:rPr>
        <w:t xml:space="preserve">the </w:t>
      </w:r>
      <w:r w:rsidRPr="00231509">
        <w:rPr>
          <w:sz w:val="22"/>
          <w:szCs w:val="22"/>
        </w:rPr>
        <w:t xml:space="preserve">CSR rubric.  Would we want to think about establishing an entity that can receive not only philanthropic support but social impact investing as </w:t>
      </w:r>
      <w:r w:rsidRPr="00231509">
        <w:rPr>
          <w:sz w:val="22"/>
          <w:szCs w:val="22"/>
        </w:rPr>
        <w:lastRenderedPageBreak/>
        <w:t xml:space="preserve">well?  Do we want to parallel path that and pursue norms around social impact investing in India as well? </w:t>
      </w:r>
    </w:p>
    <w:p w:rsidR="004B59A4" w:rsidRPr="00231509" w:rsidRDefault="004F12E7" w:rsidP="00691A08">
      <w:pPr>
        <w:pStyle w:val="ListParagraph"/>
        <w:numPr>
          <w:ilvl w:val="1"/>
          <w:numId w:val="16"/>
        </w:numPr>
        <w:spacing w:after="120"/>
        <w:contextualSpacing w:val="0"/>
        <w:rPr>
          <w:sz w:val="22"/>
          <w:szCs w:val="22"/>
        </w:rPr>
        <w:pPrChange w:id="207" w:author="Gregory McGowan" w:date="2014-12-03T18:18:00Z">
          <w:pPr>
            <w:pStyle w:val="ListParagraph"/>
            <w:numPr>
              <w:ilvl w:val="1"/>
              <w:numId w:val="16"/>
            </w:numPr>
            <w:ind w:left="1440" w:hanging="360"/>
            <w:contextualSpacing w:val="0"/>
          </w:pPr>
        </w:pPrChange>
      </w:pPr>
      <w:r w:rsidRPr="00231509">
        <w:rPr>
          <w:sz w:val="22"/>
          <w:szCs w:val="22"/>
        </w:rPr>
        <w:t xml:space="preserve">Pramath: That’s </w:t>
      </w:r>
      <w:r w:rsidR="00AD768D">
        <w:rPr>
          <w:sz w:val="22"/>
          <w:szCs w:val="22"/>
        </w:rPr>
        <w:t xml:space="preserve">a </w:t>
      </w:r>
      <w:r w:rsidRPr="00231509">
        <w:rPr>
          <w:sz w:val="22"/>
          <w:szCs w:val="22"/>
        </w:rPr>
        <w:t>more strategic level</w:t>
      </w:r>
      <w:r w:rsidR="00AD768D">
        <w:rPr>
          <w:sz w:val="22"/>
          <w:szCs w:val="22"/>
        </w:rPr>
        <w:t xml:space="preserve"> question</w:t>
      </w:r>
      <w:r w:rsidRPr="00231509">
        <w:rPr>
          <w:sz w:val="22"/>
          <w:szCs w:val="22"/>
        </w:rPr>
        <w:t>, so let</w:t>
      </w:r>
      <w:r w:rsidR="00AD768D">
        <w:rPr>
          <w:sz w:val="22"/>
          <w:szCs w:val="22"/>
        </w:rPr>
        <w:t>’</w:t>
      </w:r>
      <w:r w:rsidRPr="00231509">
        <w:rPr>
          <w:sz w:val="22"/>
          <w:szCs w:val="22"/>
        </w:rPr>
        <w:t>s come back to that at the end of our discussion.</w:t>
      </w:r>
      <w:r w:rsidR="00C7592C" w:rsidRPr="00231509">
        <w:rPr>
          <w:sz w:val="22"/>
          <w:szCs w:val="22"/>
        </w:rPr>
        <w:br/>
      </w:r>
    </w:p>
    <w:p w:rsidR="004F12E7" w:rsidRDefault="009F3808" w:rsidP="00691A08">
      <w:pPr>
        <w:spacing w:after="120"/>
        <w:rPr>
          <w:sz w:val="22"/>
          <w:szCs w:val="22"/>
        </w:rPr>
        <w:pPrChange w:id="208" w:author="Gregory McGowan" w:date="2014-12-03T18:19:00Z">
          <w:pPr/>
        </w:pPrChange>
      </w:pPr>
      <w:r w:rsidRPr="004F12E7">
        <w:rPr>
          <w:b/>
          <w:sz w:val="22"/>
          <w:szCs w:val="22"/>
        </w:rPr>
        <w:t xml:space="preserve">State </w:t>
      </w:r>
      <w:proofErr w:type="spellStart"/>
      <w:r w:rsidRPr="004F12E7">
        <w:rPr>
          <w:b/>
          <w:sz w:val="22"/>
          <w:szCs w:val="22"/>
        </w:rPr>
        <w:t>Govts</w:t>
      </w:r>
      <w:proofErr w:type="spellEnd"/>
      <w:r w:rsidRPr="004F12E7">
        <w:rPr>
          <w:b/>
          <w:sz w:val="22"/>
          <w:szCs w:val="22"/>
        </w:rPr>
        <w:t xml:space="preserve"> –</w:t>
      </w:r>
      <w:r w:rsidRPr="004F12E7">
        <w:rPr>
          <w:sz w:val="22"/>
          <w:szCs w:val="22"/>
        </w:rPr>
        <w:t xml:space="preserve"> Influencing state policies to institutionalize </w:t>
      </w:r>
      <w:r w:rsidR="001079B2">
        <w:rPr>
          <w:sz w:val="22"/>
          <w:szCs w:val="22"/>
        </w:rPr>
        <w:t>WaterCredit; o</w:t>
      </w:r>
      <w:r w:rsidRPr="004F12E7">
        <w:rPr>
          <w:sz w:val="22"/>
          <w:szCs w:val="22"/>
        </w:rPr>
        <w:t>pportunities for dedicated, focused</w:t>
      </w:r>
      <w:r w:rsidR="004F12E7">
        <w:rPr>
          <w:sz w:val="22"/>
          <w:szCs w:val="22"/>
        </w:rPr>
        <w:t xml:space="preserve"> efforts i</w:t>
      </w:r>
      <w:r w:rsidR="00BC29F0">
        <w:rPr>
          <w:sz w:val="22"/>
          <w:szCs w:val="22"/>
        </w:rPr>
        <w:t>n a few states to help them achieve their water targets.</w:t>
      </w:r>
    </w:p>
    <w:p w:rsidR="00231509" w:rsidRDefault="004F12E7" w:rsidP="00691A08">
      <w:pPr>
        <w:pStyle w:val="ListParagraph"/>
        <w:numPr>
          <w:ilvl w:val="0"/>
          <w:numId w:val="17"/>
        </w:numPr>
        <w:spacing w:after="120"/>
        <w:contextualSpacing w:val="0"/>
        <w:rPr>
          <w:sz w:val="22"/>
          <w:szCs w:val="22"/>
        </w:rPr>
        <w:pPrChange w:id="209" w:author="Gregory McGowan" w:date="2014-12-03T18:19:00Z">
          <w:pPr>
            <w:pStyle w:val="ListParagraph"/>
            <w:numPr>
              <w:numId w:val="17"/>
            </w:numPr>
            <w:ind w:hanging="360"/>
            <w:contextualSpacing w:val="0"/>
          </w:pPr>
        </w:pPrChange>
      </w:pPr>
      <w:r>
        <w:rPr>
          <w:sz w:val="22"/>
          <w:szCs w:val="22"/>
        </w:rPr>
        <w:t>Responsibility of WASH implementation lies with states</w:t>
      </w:r>
    </w:p>
    <w:p w:rsidR="00231509" w:rsidRDefault="004F12E7" w:rsidP="00691A08">
      <w:pPr>
        <w:pStyle w:val="ListParagraph"/>
        <w:numPr>
          <w:ilvl w:val="0"/>
          <w:numId w:val="17"/>
        </w:numPr>
        <w:spacing w:after="120"/>
        <w:contextualSpacing w:val="0"/>
        <w:rPr>
          <w:sz w:val="22"/>
          <w:szCs w:val="22"/>
        </w:rPr>
        <w:pPrChange w:id="210" w:author="Gregory McGowan" w:date="2014-12-03T18:19:00Z">
          <w:pPr>
            <w:pStyle w:val="ListParagraph"/>
            <w:numPr>
              <w:numId w:val="17"/>
            </w:numPr>
            <w:ind w:hanging="360"/>
            <w:contextualSpacing w:val="0"/>
          </w:pPr>
        </w:pPrChange>
      </w:pPr>
      <w:r w:rsidRPr="00231509">
        <w:rPr>
          <w:sz w:val="22"/>
          <w:szCs w:val="22"/>
        </w:rPr>
        <w:t>2 ways to look at it:</w:t>
      </w:r>
    </w:p>
    <w:p w:rsidR="00231509" w:rsidRDefault="004F12E7" w:rsidP="00691A08">
      <w:pPr>
        <w:pStyle w:val="ListParagraph"/>
        <w:numPr>
          <w:ilvl w:val="1"/>
          <w:numId w:val="17"/>
        </w:numPr>
        <w:spacing w:after="120"/>
        <w:contextualSpacing w:val="0"/>
        <w:rPr>
          <w:sz w:val="22"/>
          <w:szCs w:val="22"/>
        </w:rPr>
        <w:pPrChange w:id="211" w:author="Gregory McGowan" w:date="2014-12-03T18:19:00Z">
          <w:pPr>
            <w:pStyle w:val="ListParagraph"/>
            <w:numPr>
              <w:ilvl w:val="1"/>
              <w:numId w:val="17"/>
            </w:numPr>
            <w:ind w:left="1440" w:hanging="360"/>
            <w:contextualSpacing w:val="0"/>
          </w:pPr>
        </w:pPrChange>
      </w:pPr>
      <w:r w:rsidRPr="00231509">
        <w:rPr>
          <w:sz w:val="22"/>
          <w:szCs w:val="22"/>
        </w:rPr>
        <w:t>Program focus: Explore opportunitie</w:t>
      </w:r>
      <w:r w:rsidR="00437F66">
        <w:rPr>
          <w:sz w:val="22"/>
          <w:szCs w:val="22"/>
        </w:rPr>
        <w:t>s to work with states to pilot WaterCredit</w:t>
      </w:r>
    </w:p>
    <w:p w:rsidR="004F12E7" w:rsidRPr="00231509" w:rsidRDefault="004F12E7" w:rsidP="00691A08">
      <w:pPr>
        <w:pStyle w:val="ListParagraph"/>
        <w:numPr>
          <w:ilvl w:val="1"/>
          <w:numId w:val="17"/>
        </w:numPr>
        <w:spacing w:after="120"/>
        <w:contextualSpacing w:val="0"/>
        <w:rPr>
          <w:sz w:val="22"/>
          <w:szCs w:val="22"/>
        </w:rPr>
        <w:pPrChange w:id="212" w:author="Gregory McGowan" w:date="2014-12-03T18:19:00Z">
          <w:pPr>
            <w:pStyle w:val="ListParagraph"/>
            <w:numPr>
              <w:ilvl w:val="1"/>
              <w:numId w:val="17"/>
            </w:numPr>
            <w:ind w:left="1440" w:hanging="360"/>
            <w:contextualSpacing w:val="0"/>
          </w:pPr>
        </w:pPrChange>
      </w:pPr>
      <w:r w:rsidRPr="00231509">
        <w:rPr>
          <w:sz w:val="22"/>
          <w:szCs w:val="22"/>
        </w:rPr>
        <w:t>Policy focus: Advocate for policy change at state level</w:t>
      </w:r>
    </w:p>
    <w:p w:rsidR="00624719" w:rsidRPr="00231509" w:rsidRDefault="004F12E7" w:rsidP="00691A08">
      <w:pPr>
        <w:pStyle w:val="ListParagraph"/>
        <w:numPr>
          <w:ilvl w:val="0"/>
          <w:numId w:val="17"/>
        </w:numPr>
        <w:spacing w:after="120"/>
        <w:contextualSpacing w:val="0"/>
        <w:rPr>
          <w:sz w:val="22"/>
          <w:szCs w:val="22"/>
        </w:rPr>
        <w:pPrChange w:id="213" w:author="Gregory McGowan" w:date="2014-12-03T18:19:00Z">
          <w:pPr>
            <w:pStyle w:val="ListParagraph"/>
            <w:numPr>
              <w:numId w:val="17"/>
            </w:numPr>
            <w:ind w:hanging="360"/>
            <w:contextualSpacing w:val="0"/>
          </w:pPr>
        </w:pPrChange>
      </w:pPr>
      <w:r w:rsidRPr="00231509">
        <w:rPr>
          <w:sz w:val="22"/>
          <w:szCs w:val="22"/>
        </w:rPr>
        <w:t xml:space="preserve">State level, especially in </w:t>
      </w:r>
      <w:r w:rsidR="00BA55E6">
        <w:rPr>
          <w:sz w:val="22"/>
          <w:szCs w:val="22"/>
        </w:rPr>
        <w:t xml:space="preserve">the </w:t>
      </w:r>
      <w:r w:rsidRPr="00231509">
        <w:rPr>
          <w:sz w:val="22"/>
          <w:szCs w:val="22"/>
        </w:rPr>
        <w:t>programmatic sense, is something to be explored in the broader strategy conversation.</w:t>
      </w:r>
      <w:r w:rsidR="00BC29F0" w:rsidRPr="00231509">
        <w:rPr>
          <w:sz w:val="22"/>
          <w:szCs w:val="22"/>
        </w:rPr>
        <w:t xml:space="preserve">  For example, segmenting states, understanding where to start, what are the filters (</w:t>
      </w:r>
      <w:r w:rsidR="000F5EFD" w:rsidRPr="00231509">
        <w:rPr>
          <w:sz w:val="22"/>
          <w:szCs w:val="22"/>
        </w:rPr>
        <w:t>i.e. political dynamics, geography</w:t>
      </w:r>
      <w:r w:rsidR="00BC29F0" w:rsidRPr="00231509">
        <w:rPr>
          <w:sz w:val="22"/>
          <w:szCs w:val="22"/>
        </w:rPr>
        <w:t xml:space="preserve"> and resources), what possible approaches, what resources needed, and potential </w:t>
      </w:r>
      <w:proofErr w:type="gramStart"/>
      <w:r w:rsidR="00BC29F0" w:rsidRPr="00231509">
        <w:rPr>
          <w:sz w:val="22"/>
          <w:szCs w:val="22"/>
        </w:rPr>
        <w:t>impact.</w:t>
      </w:r>
      <w:proofErr w:type="gramEnd"/>
      <w:r w:rsidR="00624719" w:rsidRPr="00231509">
        <w:rPr>
          <w:sz w:val="22"/>
          <w:szCs w:val="22"/>
        </w:rPr>
        <w:br/>
      </w:r>
      <w:r w:rsidR="009F3808" w:rsidRPr="00231509">
        <w:rPr>
          <w:sz w:val="22"/>
          <w:szCs w:val="22"/>
        </w:rPr>
        <w:t xml:space="preserve"> </w:t>
      </w:r>
    </w:p>
    <w:p w:rsidR="00BB7408" w:rsidRPr="004F12E7" w:rsidRDefault="00C43E43" w:rsidP="00691A08">
      <w:pPr>
        <w:spacing w:after="120"/>
        <w:rPr>
          <w:b/>
          <w:sz w:val="22"/>
          <w:szCs w:val="22"/>
        </w:rPr>
        <w:pPrChange w:id="214" w:author="Gregory McGowan" w:date="2014-12-03T18:19:00Z">
          <w:pPr/>
        </w:pPrChange>
      </w:pPr>
      <w:r w:rsidRPr="004F12E7">
        <w:rPr>
          <w:b/>
          <w:sz w:val="22"/>
          <w:szCs w:val="22"/>
        </w:rPr>
        <w:t xml:space="preserve">MFI Lending Norms – </w:t>
      </w:r>
      <w:r w:rsidR="000F5EFD">
        <w:rPr>
          <w:sz w:val="22"/>
          <w:szCs w:val="22"/>
        </w:rPr>
        <w:t xml:space="preserve">MFIs are the main </w:t>
      </w:r>
      <w:r w:rsidR="007D2904">
        <w:rPr>
          <w:sz w:val="22"/>
          <w:szCs w:val="22"/>
        </w:rPr>
        <w:t xml:space="preserve">disbursement channel </w:t>
      </w:r>
      <w:r w:rsidR="000F5EFD">
        <w:rPr>
          <w:sz w:val="22"/>
          <w:szCs w:val="22"/>
        </w:rPr>
        <w:t>for WaterC</w:t>
      </w:r>
      <w:r w:rsidR="00BB7408" w:rsidRPr="004F12E7">
        <w:rPr>
          <w:sz w:val="22"/>
          <w:szCs w:val="22"/>
        </w:rPr>
        <w:t>redit, and the space is in a state of regulatory upheaval</w:t>
      </w:r>
    </w:p>
    <w:p w:rsidR="00BA55E6" w:rsidRDefault="00BB7408" w:rsidP="00691A08">
      <w:pPr>
        <w:pStyle w:val="ListParagraph"/>
        <w:numPr>
          <w:ilvl w:val="0"/>
          <w:numId w:val="18"/>
        </w:numPr>
        <w:spacing w:after="120"/>
        <w:contextualSpacing w:val="0"/>
        <w:rPr>
          <w:sz w:val="22"/>
          <w:szCs w:val="22"/>
        </w:rPr>
        <w:pPrChange w:id="215" w:author="Gregory McGowan" w:date="2014-12-03T18:19:00Z">
          <w:pPr>
            <w:pStyle w:val="ListParagraph"/>
            <w:numPr>
              <w:numId w:val="18"/>
            </w:numPr>
            <w:ind w:hanging="360"/>
            <w:contextualSpacing w:val="0"/>
          </w:pPr>
        </w:pPrChange>
      </w:pPr>
      <w:r w:rsidRPr="004F12E7">
        <w:rPr>
          <w:sz w:val="22"/>
          <w:szCs w:val="22"/>
        </w:rPr>
        <w:t xml:space="preserve">Should we be focusing on </w:t>
      </w:r>
      <w:r w:rsidR="000F5EFD">
        <w:rPr>
          <w:sz w:val="22"/>
          <w:szCs w:val="22"/>
        </w:rPr>
        <w:t xml:space="preserve">advocating for changes in </w:t>
      </w:r>
      <w:r w:rsidR="00BA55E6">
        <w:rPr>
          <w:sz w:val="22"/>
          <w:szCs w:val="22"/>
        </w:rPr>
        <w:t>Non-Banking Financial Company (</w:t>
      </w:r>
      <w:r w:rsidR="000F5EFD">
        <w:rPr>
          <w:sz w:val="22"/>
          <w:szCs w:val="22"/>
        </w:rPr>
        <w:t>NBFC</w:t>
      </w:r>
      <w:r w:rsidR="00BA55E6">
        <w:rPr>
          <w:sz w:val="22"/>
          <w:szCs w:val="22"/>
        </w:rPr>
        <w:t>)</w:t>
      </w:r>
      <w:r w:rsidR="000F5EFD">
        <w:rPr>
          <w:sz w:val="22"/>
          <w:szCs w:val="22"/>
        </w:rPr>
        <w:t xml:space="preserve"> lending </w:t>
      </w:r>
      <w:r w:rsidR="00BA55E6">
        <w:rPr>
          <w:sz w:val="22"/>
          <w:szCs w:val="22"/>
        </w:rPr>
        <w:t xml:space="preserve">rules, which </w:t>
      </w:r>
      <w:r w:rsidR="007D2904">
        <w:rPr>
          <w:sz w:val="22"/>
          <w:szCs w:val="22"/>
        </w:rPr>
        <w:t xml:space="preserve">currently </w:t>
      </w:r>
      <w:r w:rsidR="00BA55E6">
        <w:rPr>
          <w:sz w:val="22"/>
          <w:szCs w:val="22"/>
        </w:rPr>
        <w:t>require</w:t>
      </w:r>
      <w:r w:rsidR="000F5EFD">
        <w:rPr>
          <w:sz w:val="22"/>
          <w:szCs w:val="22"/>
        </w:rPr>
        <w:t xml:space="preserve"> </w:t>
      </w:r>
      <w:r w:rsidR="007D2904">
        <w:rPr>
          <w:sz w:val="22"/>
          <w:szCs w:val="22"/>
        </w:rPr>
        <w:t xml:space="preserve">that </w:t>
      </w:r>
      <w:r w:rsidR="000F5EFD">
        <w:rPr>
          <w:sz w:val="22"/>
          <w:szCs w:val="22"/>
        </w:rPr>
        <w:t xml:space="preserve">70% </w:t>
      </w:r>
      <w:r w:rsidR="00BA55E6">
        <w:rPr>
          <w:sz w:val="22"/>
          <w:szCs w:val="22"/>
        </w:rPr>
        <w:t xml:space="preserve">of </w:t>
      </w:r>
      <w:r w:rsidR="00DC310A">
        <w:rPr>
          <w:sz w:val="22"/>
          <w:szCs w:val="22"/>
        </w:rPr>
        <w:t xml:space="preserve">microfinance </w:t>
      </w:r>
      <w:r w:rsidR="000F5EFD">
        <w:rPr>
          <w:sz w:val="22"/>
          <w:szCs w:val="22"/>
        </w:rPr>
        <w:t xml:space="preserve">loans </w:t>
      </w:r>
      <w:r w:rsidR="00BA55E6">
        <w:rPr>
          <w:sz w:val="22"/>
          <w:szCs w:val="22"/>
        </w:rPr>
        <w:t>be for “income generating” activities?</w:t>
      </w:r>
      <w:r w:rsidRPr="004F12E7">
        <w:rPr>
          <w:sz w:val="22"/>
          <w:szCs w:val="22"/>
        </w:rPr>
        <w:t xml:space="preserve"> </w:t>
      </w:r>
      <w:r w:rsidR="007D2904">
        <w:rPr>
          <w:sz w:val="22"/>
          <w:szCs w:val="22"/>
        </w:rPr>
        <w:t>(Investments in WASH are not considered an income-generating activity.)</w:t>
      </w:r>
    </w:p>
    <w:p w:rsidR="00231509" w:rsidRDefault="00DC310A" w:rsidP="00691A08">
      <w:pPr>
        <w:pStyle w:val="ListParagraph"/>
        <w:numPr>
          <w:ilvl w:val="0"/>
          <w:numId w:val="18"/>
        </w:numPr>
        <w:spacing w:after="120"/>
        <w:contextualSpacing w:val="0"/>
        <w:rPr>
          <w:sz w:val="22"/>
          <w:szCs w:val="22"/>
        </w:rPr>
        <w:pPrChange w:id="216" w:author="Gregory McGowan" w:date="2014-12-03T18:19:00Z">
          <w:pPr>
            <w:pStyle w:val="ListParagraph"/>
            <w:numPr>
              <w:numId w:val="18"/>
            </w:numPr>
            <w:ind w:hanging="360"/>
            <w:contextualSpacing w:val="0"/>
          </w:pPr>
        </w:pPrChange>
      </w:pPr>
      <w:r>
        <w:rPr>
          <w:sz w:val="22"/>
          <w:szCs w:val="22"/>
        </w:rPr>
        <w:t xml:space="preserve">Would we have more impact if we instead worked with a larger number of NBFC MFIs? </w:t>
      </w:r>
      <w:r w:rsidR="00BA55E6">
        <w:rPr>
          <w:sz w:val="22"/>
          <w:szCs w:val="22"/>
        </w:rPr>
        <w:t>(</w:t>
      </w:r>
      <w:r>
        <w:rPr>
          <w:sz w:val="22"/>
          <w:szCs w:val="22"/>
        </w:rPr>
        <w:t>Currently</w:t>
      </w:r>
      <w:r w:rsidR="00BA55E6">
        <w:rPr>
          <w:sz w:val="22"/>
          <w:szCs w:val="22"/>
        </w:rPr>
        <w:t>,</w:t>
      </w:r>
      <w:r>
        <w:rPr>
          <w:sz w:val="22"/>
          <w:szCs w:val="22"/>
        </w:rPr>
        <w:t xml:space="preserve"> WO works with 6 out of 45 NBFC MFIs.</w:t>
      </w:r>
      <w:r w:rsidR="00BA55E6">
        <w:rPr>
          <w:sz w:val="22"/>
          <w:szCs w:val="22"/>
        </w:rPr>
        <w:t>)</w:t>
      </w:r>
    </w:p>
    <w:p w:rsidR="00231509" w:rsidRDefault="00BB7408" w:rsidP="00691A08">
      <w:pPr>
        <w:pStyle w:val="ListParagraph"/>
        <w:numPr>
          <w:ilvl w:val="0"/>
          <w:numId w:val="18"/>
        </w:numPr>
        <w:spacing w:after="120"/>
        <w:contextualSpacing w:val="0"/>
        <w:rPr>
          <w:sz w:val="22"/>
          <w:szCs w:val="22"/>
        </w:rPr>
        <w:pPrChange w:id="217" w:author="Gregory McGowan" w:date="2014-12-03T18:19:00Z">
          <w:pPr>
            <w:pStyle w:val="ListParagraph"/>
            <w:numPr>
              <w:numId w:val="18"/>
            </w:numPr>
            <w:ind w:hanging="360"/>
            <w:contextualSpacing w:val="0"/>
          </w:pPr>
        </w:pPrChange>
      </w:pPr>
      <w:r w:rsidRPr="00231509">
        <w:rPr>
          <w:sz w:val="22"/>
          <w:szCs w:val="22"/>
        </w:rPr>
        <w:t>Still seeking clarification from RBI about i</w:t>
      </w:r>
      <w:r w:rsidR="0088473C">
        <w:rPr>
          <w:sz w:val="22"/>
          <w:szCs w:val="22"/>
        </w:rPr>
        <w:t>ncome-generating vs. non-income-</w:t>
      </w:r>
      <w:r w:rsidRPr="00231509">
        <w:rPr>
          <w:sz w:val="22"/>
          <w:szCs w:val="22"/>
        </w:rPr>
        <w:t>generating loans.</w:t>
      </w:r>
    </w:p>
    <w:p w:rsidR="00231509" w:rsidRDefault="00BB7408" w:rsidP="00691A08">
      <w:pPr>
        <w:pStyle w:val="ListParagraph"/>
        <w:numPr>
          <w:ilvl w:val="0"/>
          <w:numId w:val="18"/>
        </w:numPr>
        <w:spacing w:after="120"/>
        <w:contextualSpacing w:val="0"/>
        <w:rPr>
          <w:sz w:val="22"/>
          <w:szCs w:val="22"/>
        </w:rPr>
        <w:pPrChange w:id="218" w:author="Gregory McGowan" w:date="2014-12-03T18:19:00Z">
          <w:pPr>
            <w:pStyle w:val="ListParagraph"/>
            <w:numPr>
              <w:numId w:val="18"/>
            </w:numPr>
            <w:ind w:hanging="360"/>
            <w:contextualSpacing w:val="0"/>
          </w:pPr>
        </w:pPrChange>
      </w:pPr>
      <w:r w:rsidRPr="00231509">
        <w:rPr>
          <w:sz w:val="22"/>
          <w:szCs w:val="22"/>
        </w:rPr>
        <w:t xml:space="preserve">Currently, </w:t>
      </w:r>
      <w:r w:rsidR="002C20D9">
        <w:rPr>
          <w:sz w:val="22"/>
          <w:szCs w:val="22"/>
        </w:rPr>
        <w:t xml:space="preserve">WO’s </w:t>
      </w:r>
      <w:r w:rsidRPr="00231509">
        <w:rPr>
          <w:sz w:val="22"/>
          <w:szCs w:val="22"/>
        </w:rPr>
        <w:t xml:space="preserve">MFI partners </w:t>
      </w:r>
      <w:r w:rsidR="000F5EFD" w:rsidRPr="00231509">
        <w:rPr>
          <w:sz w:val="22"/>
          <w:szCs w:val="22"/>
        </w:rPr>
        <w:t>offer</w:t>
      </w:r>
      <w:r w:rsidRPr="00231509">
        <w:rPr>
          <w:sz w:val="22"/>
          <w:szCs w:val="22"/>
        </w:rPr>
        <w:t xml:space="preserve"> between 1-10% </w:t>
      </w:r>
      <w:r w:rsidR="000F5EFD" w:rsidRPr="00231509">
        <w:rPr>
          <w:sz w:val="22"/>
          <w:szCs w:val="22"/>
        </w:rPr>
        <w:t xml:space="preserve">of </w:t>
      </w:r>
      <w:r w:rsidR="002C20D9">
        <w:rPr>
          <w:sz w:val="22"/>
          <w:szCs w:val="22"/>
        </w:rPr>
        <w:t xml:space="preserve">their </w:t>
      </w:r>
      <w:r w:rsidR="000F5EFD" w:rsidRPr="00231509">
        <w:rPr>
          <w:sz w:val="22"/>
          <w:szCs w:val="22"/>
        </w:rPr>
        <w:t>loans as WASH loans</w:t>
      </w:r>
      <w:r w:rsidR="002C20D9">
        <w:rPr>
          <w:sz w:val="22"/>
          <w:szCs w:val="22"/>
        </w:rPr>
        <w:t>..</w:t>
      </w:r>
      <w:r w:rsidR="000F5EFD" w:rsidRPr="00231509">
        <w:rPr>
          <w:sz w:val="22"/>
          <w:szCs w:val="22"/>
        </w:rPr>
        <w:t>.</w:t>
      </w:r>
      <w:r w:rsidR="002C20D9">
        <w:rPr>
          <w:sz w:val="22"/>
          <w:szCs w:val="22"/>
        </w:rPr>
        <w:t>well short of the 30% constraint.</w:t>
      </w:r>
      <w:r w:rsidRPr="00231509">
        <w:rPr>
          <w:sz w:val="22"/>
          <w:szCs w:val="22"/>
        </w:rPr>
        <w:t xml:space="preserve"> </w:t>
      </w:r>
    </w:p>
    <w:p w:rsidR="00231509" w:rsidRDefault="00BB7408" w:rsidP="00691A08">
      <w:pPr>
        <w:pStyle w:val="ListParagraph"/>
        <w:numPr>
          <w:ilvl w:val="0"/>
          <w:numId w:val="18"/>
        </w:numPr>
        <w:spacing w:after="120"/>
        <w:contextualSpacing w:val="0"/>
        <w:rPr>
          <w:sz w:val="22"/>
          <w:szCs w:val="22"/>
        </w:rPr>
        <w:pPrChange w:id="219" w:author="Gregory McGowan" w:date="2014-12-03T18:19:00Z">
          <w:pPr>
            <w:pStyle w:val="ListParagraph"/>
            <w:numPr>
              <w:numId w:val="18"/>
            </w:numPr>
            <w:ind w:hanging="360"/>
            <w:contextualSpacing w:val="0"/>
          </w:pPr>
        </w:pPrChange>
      </w:pPr>
      <w:r w:rsidRPr="00231509">
        <w:rPr>
          <w:sz w:val="22"/>
          <w:szCs w:val="22"/>
        </w:rPr>
        <w:t xml:space="preserve">Part of our challenge is that the main method by which we are engaging </w:t>
      </w:r>
      <w:r w:rsidR="007D2904">
        <w:rPr>
          <w:sz w:val="22"/>
          <w:szCs w:val="22"/>
        </w:rPr>
        <w:t xml:space="preserve">with </w:t>
      </w:r>
      <w:r w:rsidRPr="00231509">
        <w:rPr>
          <w:sz w:val="22"/>
          <w:szCs w:val="22"/>
        </w:rPr>
        <w:t>our partners, “smart subsidies” is limited because many financial institutions can’t accept foreign funds.</w:t>
      </w:r>
    </w:p>
    <w:p w:rsidR="00231509" w:rsidRDefault="00BB7408" w:rsidP="00691A08">
      <w:pPr>
        <w:pStyle w:val="ListParagraph"/>
        <w:numPr>
          <w:ilvl w:val="0"/>
          <w:numId w:val="18"/>
        </w:numPr>
        <w:spacing w:after="120"/>
        <w:contextualSpacing w:val="0"/>
        <w:rPr>
          <w:sz w:val="22"/>
          <w:szCs w:val="22"/>
        </w:rPr>
        <w:pPrChange w:id="220" w:author="Gregory McGowan" w:date="2014-12-03T18:19:00Z">
          <w:pPr>
            <w:pStyle w:val="ListParagraph"/>
            <w:numPr>
              <w:numId w:val="18"/>
            </w:numPr>
            <w:ind w:hanging="360"/>
            <w:contextualSpacing w:val="0"/>
          </w:pPr>
        </w:pPrChange>
      </w:pPr>
      <w:r w:rsidRPr="00231509">
        <w:rPr>
          <w:sz w:val="22"/>
          <w:szCs w:val="22"/>
        </w:rPr>
        <w:t xml:space="preserve">Solution would require creating legal entity in India that has the ability to serve as a conduit </w:t>
      </w:r>
      <w:r w:rsidR="007D2904">
        <w:rPr>
          <w:sz w:val="22"/>
          <w:szCs w:val="22"/>
        </w:rPr>
        <w:t>for</w:t>
      </w:r>
      <w:r w:rsidRPr="00231509">
        <w:rPr>
          <w:sz w:val="22"/>
          <w:szCs w:val="22"/>
        </w:rPr>
        <w:t xml:space="preserve"> those funds.</w:t>
      </w:r>
    </w:p>
    <w:p w:rsidR="00DC20BB" w:rsidRDefault="00BB7408" w:rsidP="00691A08">
      <w:pPr>
        <w:pStyle w:val="ListParagraph"/>
        <w:numPr>
          <w:ilvl w:val="0"/>
          <w:numId w:val="18"/>
        </w:numPr>
        <w:spacing w:after="120"/>
        <w:contextualSpacing w:val="0"/>
        <w:rPr>
          <w:sz w:val="22"/>
          <w:szCs w:val="22"/>
        </w:rPr>
        <w:pPrChange w:id="221" w:author="Gregory McGowan" w:date="2014-12-03T18:19:00Z">
          <w:pPr>
            <w:pStyle w:val="ListParagraph"/>
            <w:numPr>
              <w:numId w:val="18"/>
            </w:numPr>
            <w:ind w:hanging="360"/>
            <w:contextualSpacing w:val="0"/>
          </w:pPr>
        </w:pPrChange>
      </w:pPr>
      <w:r w:rsidRPr="00231509">
        <w:rPr>
          <w:sz w:val="22"/>
          <w:szCs w:val="22"/>
        </w:rPr>
        <w:t xml:space="preserve">2 options: </w:t>
      </w:r>
    </w:p>
    <w:p w:rsidR="00DC20BB" w:rsidRDefault="00BB7408" w:rsidP="00691A08">
      <w:pPr>
        <w:pStyle w:val="ListParagraph"/>
        <w:numPr>
          <w:ilvl w:val="1"/>
          <w:numId w:val="18"/>
        </w:numPr>
        <w:spacing w:after="120"/>
        <w:contextualSpacing w:val="0"/>
        <w:rPr>
          <w:sz w:val="22"/>
          <w:szCs w:val="22"/>
        </w:rPr>
        <w:pPrChange w:id="222" w:author="Gregory McGowan" w:date="2014-12-03T18:19:00Z">
          <w:pPr>
            <w:pStyle w:val="ListParagraph"/>
            <w:numPr>
              <w:ilvl w:val="1"/>
              <w:numId w:val="18"/>
            </w:numPr>
            <w:ind w:left="1440" w:hanging="360"/>
            <w:contextualSpacing w:val="0"/>
          </w:pPr>
        </w:pPrChange>
      </w:pPr>
      <w:r w:rsidRPr="00231509">
        <w:rPr>
          <w:sz w:val="22"/>
          <w:szCs w:val="22"/>
        </w:rPr>
        <w:t xml:space="preserve">increase </w:t>
      </w:r>
      <w:r w:rsidR="00DC20BB">
        <w:rPr>
          <w:sz w:val="22"/>
          <w:szCs w:val="22"/>
        </w:rPr>
        <w:t xml:space="preserve">the allowable </w:t>
      </w:r>
      <w:r w:rsidRPr="00231509">
        <w:rPr>
          <w:sz w:val="22"/>
          <w:szCs w:val="22"/>
        </w:rPr>
        <w:t xml:space="preserve">percentage of </w:t>
      </w:r>
      <w:r w:rsidR="00DC20BB">
        <w:rPr>
          <w:sz w:val="22"/>
          <w:szCs w:val="22"/>
        </w:rPr>
        <w:t xml:space="preserve">an MFI loan portfolio that can be </w:t>
      </w:r>
      <w:r w:rsidRPr="00231509">
        <w:rPr>
          <w:sz w:val="22"/>
          <w:szCs w:val="22"/>
        </w:rPr>
        <w:t>“non-income generating” (</w:t>
      </w:r>
      <w:r w:rsidR="00DC20BB">
        <w:rPr>
          <w:sz w:val="22"/>
          <w:szCs w:val="22"/>
        </w:rPr>
        <w:t>higher likelihood of success</w:t>
      </w:r>
      <w:r w:rsidRPr="00231509">
        <w:rPr>
          <w:sz w:val="22"/>
          <w:szCs w:val="22"/>
        </w:rPr>
        <w:t>)</w:t>
      </w:r>
      <w:r w:rsidR="00DC20BB">
        <w:rPr>
          <w:sz w:val="22"/>
          <w:szCs w:val="22"/>
        </w:rPr>
        <w:t>,</w:t>
      </w:r>
      <w:r w:rsidRPr="00231509">
        <w:rPr>
          <w:sz w:val="22"/>
          <w:szCs w:val="22"/>
        </w:rPr>
        <w:t xml:space="preserve"> or </w:t>
      </w:r>
    </w:p>
    <w:p w:rsidR="00231509" w:rsidRDefault="00BB7408" w:rsidP="00691A08">
      <w:pPr>
        <w:pStyle w:val="ListParagraph"/>
        <w:numPr>
          <w:ilvl w:val="1"/>
          <w:numId w:val="18"/>
        </w:numPr>
        <w:spacing w:after="120"/>
        <w:contextualSpacing w:val="0"/>
        <w:rPr>
          <w:sz w:val="22"/>
          <w:szCs w:val="22"/>
        </w:rPr>
        <w:pPrChange w:id="223" w:author="Gregory McGowan" w:date="2014-12-03T18:19:00Z">
          <w:pPr>
            <w:pStyle w:val="ListParagraph"/>
            <w:numPr>
              <w:ilvl w:val="1"/>
              <w:numId w:val="18"/>
            </w:numPr>
            <w:ind w:left="1440" w:hanging="360"/>
            <w:contextualSpacing w:val="0"/>
          </w:pPr>
        </w:pPrChange>
      </w:pPr>
      <w:proofErr w:type="gramStart"/>
      <w:r w:rsidRPr="00231509">
        <w:rPr>
          <w:sz w:val="22"/>
          <w:szCs w:val="22"/>
        </w:rPr>
        <w:t>include</w:t>
      </w:r>
      <w:proofErr w:type="gramEnd"/>
      <w:r w:rsidRPr="00231509">
        <w:rPr>
          <w:sz w:val="22"/>
          <w:szCs w:val="22"/>
        </w:rPr>
        <w:t xml:space="preserve"> WASH </w:t>
      </w:r>
      <w:r w:rsidR="00DC20BB">
        <w:rPr>
          <w:sz w:val="22"/>
          <w:szCs w:val="22"/>
        </w:rPr>
        <w:t xml:space="preserve">as an </w:t>
      </w:r>
      <w:r w:rsidRPr="00231509">
        <w:rPr>
          <w:sz w:val="22"/>
          <w:szCs w:val="22"/>
        </w:rPr>
        <w:t>“income-generating” (</w:t>
      </w:r>
      <w:r w:rsidR="00DC20BB">
        <w:rPr>
          <w:sz w:val="22"/>
          <w:szCs w:val="22"/>
        </w:rPr>
        <w:t>lower likelihood of success</w:t>
      </w:r>
      <w:r w:rsidRPr="00231509">
        <w:rPr>
          <w:sz w:val="22"/>
          <w:szCs w:val="22"/>
        </w:rPr>
        <w:t>).</w:t>
      </w:r>
    </w:p>
    <w:p w:rsidR="004B59A4" w:rsidRPr="00231509" w:rsidRDefault="004B59A4" w:rsidP="00691A08">
      <w:pPr>
        <w:pStyle w:val="ListParagraph"/>
        <w:numPr>
          <w:ilvl w:val="0"/>
          <w:numId w:val="18"/>
        </w:numPr>
        <w:spacing w:after="120"/>
        <w:contextualSpacing w:val="0"/>
        <w:rPr>
          <w:sz w:val="22"/>
          <w:szCs w:val="22"/>
        </w:rPr>
        <w:pPrChange w:id="224" w:author="Gregory McGowan" w:date="2014-12-03T18:19:00Z">
          <w:pPr>
            <w:pStyle w:val="ListParagraph"/>
            <w:numPr>
              <w:numId w:val="18"/>
            </w:numPr>
            <w:ind w:hanging="360"/>
            <w:contextualSpacing w:val="0"/>
          </w:pPr>
        </w:pPrChange>
      </w:pPr>
      <w:r w:rsidRPr="00231509">
        <w:rPr>
          <w:sz w:val="22"/>
          <w:szCs w:val="22"/>
        </w:rPr>
        <w:t xml:space="preserve">Anuradha: Demonstrating </w:t>
      </w:r>
      <w:r w:rsidR="00DC310A" w:rsidRPr="00231509">
        <w:rPr>
          <w:sz w:val="22"/>
          <w:szCs w:val="22"/>
        </w:rPr>
        <w:t>similarities between WASH loans and</w:t>
      </w:r>
      <w:r w:rsidRPr="00231509">
        <w:rPr>
          <w:sz w:val="22"/>
          <w:szCs w:val="22"/>
        </w:rPr>
        <w:t xml:space="preserve"> housing loans is probably the most persuasive argument</w:t>
      </w:r>
      <w:r w:rsidR="00DC310A" w:rsidRPr="00231509">
        <w:rPr>
          <w:sz w:val="22"/>
          <w:szCs w:val="22"/>
        </w:rPr>
        <w:t xml:space="preserve"> when approaching MFIs</w:t>
      </w:r>
      <w:r w:rsidRPr="00231509">
        <w:rPr>
          <w:sz w:val="22"/>
          <w:szCs w:val="22"/>
        </w:rPr>
        <w:t>.</w:t>
      </w:r>
    </w:p>
    <w:p w:rsidR="004B59A4" w:rsidRPr="004F12E7" w:rsidRDefault="004B59A4" w:rsidP="00386990">
      <w:pPr>
        <w:pStyle w:val="ListParagraph"/>
        <w:ind w:left="0"/>
        <w:contextualSpacing w:val="0"/>
        <w:rPr>
          <w:sz w:val="22"/>
          <w:szCs w:val="22"/>
        </w:rPr>
      </w:pPr>
    </w:p>
    <w:p w:rsidR="00BF3144" w:rsidRDefault="00BF3144" w:rsidP="00691A08">
      <w:pPr>
        <w:spacing w:after="120"/>
        <w:rPr>
          <w:b/>
          <w:sz w:val="22"/>
          <w:szCs w:val="22"/>
        </w:rPr>
        <w:pPrChange w:id="225" w:author="Gregory McGowan" w:date="2014-12-03T18:21:00Z">
          <w:pPr/>
        </w:pPrChange>
      </w:pPr>
      <w:r>
        <w:rPr>
          <w:b/>
          <w:sz w:val="22"/>
          <w:szCs w:val="22"/>
        </w:rPr>
        <w:t>How to increase visibility and awareness?</w:t>
      </w:r>
    </w:p>
    <w:p w:rsidR="00BF3144" w:rsidRDefault="00BF3144" w:rsidP="00691A08">
      <w:pPr>
        <w:spacing w:after="120"/>
        <w:rPr>
          <w:sz w:val="22"/>
          <w:szCs w:val="22"/>
        </w:rPr>
        <w:pPrChange w:id="226" w:author="Gregory McGowan" w:date="2014-12-03T18:21:00Z">
          <w:pPr/>
        </w:pPrChange>
      </w:pPr>
      <w:r>
        <w:rPr>
          <w:sz w:val="22"/>
          <w:szCs w:val="22"/>
        </w:rPr>
        <w:t>Depends on what we want to accomplish in the short-term.  3 pieces:</w:t>
      </w:r>
    </w:p>
    <w:p w:rsidR="00231509" w:rsidRDefault="00DC310A" w:rsidP="00691A08">
      <w:pPr>
        <w:pStyle w:val="ListParagraph"/>
        <w:numPr>
          <w:ilvl w:val="0"/>
          <w:numId w:val="19"/>
        </w:numPr>
        <w:spacing w:after="120"/>
        <w:contextualSpacing w:val="0"/>
        <w:rPr>
          <w:sz w:val="22"/>
          <w:szCs w:val="22"/>
        </w:rPr>
        <w:pPrChange w:id="227" w:author="Gregory McGowan" w:date="2014-12-03T18:21:00Z">
          <w:pPr>
            <w:pStyle w:val="ListParagraph"/>
            <w:numPr>
              <w:numId w:val="19"/>
            </w:numPr>
            <w:ind w:hanging="360"/>
            <w:contextualSpacing w:val="0"/>
          </w:pPr>
        </w:pPrChange>
      </w:pPr>
      <w:r>
        <w:rPr>
          <w:sz w:val="22"/>
          <w:szCs w:val="22"/>
        </w:rPr>
        <w:t xml:space="preserve">Demand generation </w:t>
      </w:r>
    </w:p>
    <w:p w:rsidR="00231509" w:rsidRDefault="00DC310A" w:rsidP="00691A08">
      <w:pPr>
        <w:pStyle w:val="ListParagraph"/>
        <w:numPr>
          <w:ilvl w:val="0"/>
          <w:numId w:val="19"/>
        </w:numPr>
        <w:spacing w:after="120"/>
        <w:contextualSpacing w:val="0"/>
        <w:rPr>
          <w:sz w:val="22"/>
          <w:szCs w:val="22"/>
        </w:rPr>
        <w:pPrChange w:id="228" w:author="Gregory McGowan" w:date="2014-12-03T18:21:00Z">
          <w:pPr>
            <w:pStyle w:val="ListParagraph"/>
            <w:numPr>
              <w:numId w:val="19"/>
            </w:numPr>
            <w:ind w:hanging="360"/>
            <w:contextualSpacing w:val="0"/>
          </w:pPr>
        </w:pPrChange>
      </w:pPr>
      <w:r w:rsidRPr="00231509">
        <w:rPr>
          <w:sz w:val="22"/>
          <w:szCs w:val="22"/>
        </w:rPr>
        <w:t xml:space="preserve">Advocacy </w:t>
      </w:r>
    </w:p>
    <w:p w:rsidR="00BF3144" w:rsidRPr="00231509" w:rsidRDefault="00DC310A" w:rsidP="00691A08">
      <w:pPr>
        <w:pStyle w:val="ListParagraph"/>
        <w:numPr>
          <w:ilvl w:val="0"/>
          <w:numId w:val="19"/>
        </w:numPr>
        <w:spacing w:after="120"/>
        <w:contextualSpacing w:val="0"/>
        <w:rPr>
          <w:sz w:val="22"/>
          <w:szCs w:val="22"/>
        </w:rPr>
        <w:pPrChange w:id="229" w:author="Gregory McGowan" w:date="2014-12-03T18:21:00Z">
          <w:pPr>
            <w:pStyle w:val="ListParagraph"/>
            <w:numPr>
              <w:numId w:val="19"/>
            </w:numPr>
            <w:ind w:hanging="360"/>
            <w:contextualSpacing w:val="0"/>
          </w:pPr>
        </w:pPrChange>
      </w:pPr>
      <w:r w:rsidRPr="00231509">
        <w:rPr>
          <w:sz w:val="22"/>
          <w:szCs w:val="22"/>
        </w:rPr>
        <w:t xml:space="preserve">CSR </w:t>
      </w:r>
    </w:p>
    <w:p w:rsidR="00BF3144" w:rsidRDefault="00BF3144" w:rsidP="00691A08">
      <w:pPr>
        <w:spacing w:after="120"/>
        <w:rPr>
          <w:sz w:val="22"/>
          <w:szCs w:val="22"/>
        </w:rPr>
        <w:pPrChange w:id="230" w:author="Gregory McGowan" w:date="2014-12-03T18:21:00Z">
          <w:pPr>
            <w:ind w:left="720"/>
          </w:pPr>
        </w:pPrChange>
      </w:pPr>
      <w:r>
        <w:rPr>
          <w:sz w:val="22"/>
          <w:szCs w:val="22"/>
        </w:rPr>
        <w:t xml:space="preserve">How might </w:t>
      </w:r>
      <w:r w:rsidR="002A5BA1">
        <w:rPr>
          <w:sz w:val="22"/>
          <w:szCs w:val="22"/>
        </w:rPr>
        <w:t>WO</w:t>
      </w:r>
      <w:r>
        <w:rPr>
          <w:sz w:val="22"/>
          <w:szCs w:val="22"/>
        </w:rPr>
        <w:t xml:space="preserve"> leverage its international and reputational assets in India?  What does “visibility” look like?</w:t>
      </w:r>
    </w:p>
    <w:p w:rsidR="00BF3144" w:rsidRDefault="00BF3144" w:rsidP="00691A08">
      <w:pPr>
        <w:spacing w:after="120"/>
        <w:rPr>
          <w:sz w:val="22"/>
          <w:szCs w:val="22"/>
        </w:rPr>
        <w:pPrChange w:id="231" w:author="Gregory McGowan" w:date="2014-12-03T18:21:00Z">
          <w:pPr/>
        </w:pPrChange>
      </w:pPr>
    </w:p>
    <w:p w:rsidR="00BF3144" w:rsidRPr="00BF3144" w:rsidRDefault="00BF3144" w:rsidP="00691A08">
      <w:pPr>
        <w:spacing w:after="120"/>
        <w:rPr>
          <w:b/>
          <w:sz w:val="22"/>
          <w:szCs w:val="22"/>
        </w:rPr>
        <w:pPrChange w:id="232" w:author="Gregory McGowan" w:date="2014-12-03T18:21:00Z">
          <w:pPr/>
        </w:pPrChange>
      </w:pPr>
      <w:r>
        <w:rPr>
          <w:b/>
          <w:sz w:val="22"/>
          <w:szCs w:val="22"/>
        </w:rPr>
        <w:t>Conclusions</w:t>
      </w:r>
    </w:p>
    <w:p w:rsidR="00BF3144" w:rsidRPr="00BF3144" w:rsidRDefault="00BF3144" w:rsidP="00691A08">
      <w:pPr>
        <w:spacing w:after="120"/>
        <w:rPr>
          <w:sz w:val="22"/>
          <w:szCs w:val="22"/>
        </w:rPr>
        <w:pPrChange w:id="233" w:author="Gregory McGowan" w:date="2014-12-03T18:21:00Z">
          <w:pPr/>
        </w:pPrChange>
      </w:pPr>
      <w:r w:rsidRPr="00691A08">
        <w:rPr>
          <w:sz w:val="22"/>
          <w:szCs w:val="22"/>
          <w:highlight w:val="yellow"/>
          <w:rPrChange w:id="234" w:author="Gregory McGowan" w:date="2014-12-03T18:21:00Z">
            <w:rPr>
              <w:sz w:val="22"/>
              <w:szCs w:val="22"/>
            </w:rPr>
          </w:rPrChange>
        </w:rPr>
        <w:t>Chevenee: Marrying Rachel’s programmatic strategy with ASG’s advocacy strategy will be the key next step moving forward.</w:t>
      </w:r>
    </w:p>
    <w:p w:rsidR="009F3808" w:rsidRDefault="009F3808" w:rsidP="00386990">
      <w:pPr>
        <w:rPr>
          <w:sz w:val="22"/>
          <w:szCs w:val="22"/>
        </w:rPr>
      </w:pPr>
    </w:p>
    <w:p w:rsidR="00691A08" w:rsidRDefault="00691A08" w:rsidP="00386990">
      <w:pPr>
        <w:rPr>
          <w:ins w:id="235" w:author="Gregory McGowan" w:date="2014-12-03T18:21:00Z"/>
          <w:b/>
          <w:i/>
          <w:sz w:val="22"/>
          <w:szCs w:val="22"/>
        </w:rPr>
      </w:pPr>
    </w:p>
    <w:p w:rsidR="00BF3144" w:rsidRPr="00B92F72" w:rsidRDefault="00BF3144" w:rsidP="00386990">
      <w:pPr>
        <w:rPr>
          <w:b/>
          <w:i/>
          <w:sz w:val="22"/>
          <w:szCs w:val="22"/>
        </w:rPr>
      </w:pPr>
      <w:r w:rsidRPr="00B92F72">
        <w:rPr>
          <w:b/>
          <w:i/>
          <w:sz w:val="22"/>
          <w:szCs w:val="22"/>
        </w:rPr>
        <w:t>Part 2: Water.org India Programmatic Presentation</w:t>
      </w:r>
    </w:p>
    <w:p w:rsidR="00D4357B" w:rsidRPr="00D4357B" w:rsidRDefault="00D4357B" w:rsidP="00386990">
      <w:pPr>
        <w:rPr>
          <w:b/>
          <w:sz w:val="22"/>
          <w:szCs w:val="22"/>
        </w:rPr>
      </w:pPr>
    </w:p>
    <w:p w:rsidR="00D4357B" w:rsidRDefault="00D4357B" w:rsidP="00691A08">
      <w:pPr>
        <w:spacing w:after="120"/>
        <w:rPr>
          <w:b/>
          <w:sz w:val="22"/>
          <w:szCs w:val="22"/>
        </w:rPr>
        <w:pPrChange w:id="236" w:author="Gregory McGowan" w:date="2014-12-03T18:21:00Z">
          <w:pPr/>
        </w:pPrChange>
      </w:pPr>
      <w:r w:rsidRPr="00D4357B">
        <w:rPr>
          <w:b/>
          <w:sz w:val="22"/>
          <w:szCs w:val="22"/>
        </w:rPr>
        <w:t>What has been done on the programmatic side?</w:t>
      </w:r>
      <w:r>
        <w:rPr>
          <w:b/>
          <w:sz w:val="22"/>
          <w:szCs w:val="22"/>
        </w:rPr>
        <w:t xml:space="preserve">  </w:t>
      </w:r>
    </w:p>
    <w:p w:rsidR="00231509" w:rsidRDefault="00021137" w:rsidP="00691A08">
      <w:pPr>
        <w:pStyle w:val="ListParagraph"/>
        <w:numPr>
          <w:ilvl w:val="0"/>
          <w:numId w:val="20"/>
        </w:numPr>
        <w:spacing w:after="120"/>
        <w:contextualSpacing w:val="0"/>
        <w:rPr>
          <w:sz w:val="22"/>
          <w:szCs w:val="22"/>
        </w:rPr>
        <w:pPrChange w:id="237" w:author="Gregory McGowan" w:date="2014-12-03T18:21:00Z">
          <w:pPr>
            <w:pStyle w:val="ListParagraph"/>
            <w:numPr>
              <w:numId w:val="20"/>
            </w:numPr>
            <w:ind w:hanging="360"/>
            <w:contextualSpacing w:val="0"/>
          </w:pPr>
        </w:pPrChange>
      </w:pPr>
      <w:r>
        <w:rPr>
          <w:sz w:val="22"/>
          <w:szCs w:val="22"/>
        </w:rPr>
        <w:t>Rachel: Our i</w:t>
      </w:r>
      <w:r w:rsidR="000B0DD5">
        <w:rPr>
          <w:sz w:val="22"/>
          <w:szCs w:val="22"/>
        </w:rPr>
        <w:t xml:space="preserve">ntention was to look at the current models by which </w:t>
      </w:r>
      <w:r w:rsidR="00B92F72">
        <w:rPr>
          <w:sz w:val="22"/>
          <w:szCs w:val="22"/>
        </w:rPr>
        <w:t>WO</w:t>
      </w:r>
      <w:r w:rsidR="000B0DD5">
        <w:rPr>
          <w:sz w:val="22"/>
          <w:szCs w:val="22"/>
        </w:rPr>
        <w:t xml:space="preserve"> operates.  What are the different </w:t>
      </w:r>
      <w:r>
        <w:rPr>
          <w:sz w:val="22"/>
          <w:szCs w:val="22"/>
        </w:rPr>
        <w:t xml:space="preserve">channels </w:t>
      </w:r>
      <w:r w:rsidR="000B0DD5">
        <w:rPr>
          <w:sz w:val="22"/>
          <w:szCs w:val="22"/>
        </w:rPr>
        <w:t xml:space="preserve">through which </w:t>
      </w:r>
      <w:r w:rsidR="00504C21">
        <w:rPr>
          <w:sz w:val="22"/>
          <w:szCs w:val="22"/>
        </w:rPr>
        <w:t xml:space="preserve">WO </w:t>
      </w:r>
      <w:r w:rsidR="000B0DD5">
        <w:rPr>
          <w:sz w:val="22"/>
          <w:szCs w:val="22"/>
        </w:rPr>
        <w:t xml:space="preserve">is attempting to </w:t>
      </w:r>
      <w:r>
        <w:rPr>
          <w:sz w:val="22"/>
          <w:szCs w:val="22"/>
        </w:rPr>
        <w:t xml:space="preserve">make </w:t>
      </w:r>
      <w:r w:rsidR="000B0DD5">
        <w:rPr>
          <w:sz w:val="22"/>
          <w:szCs w:val="22"/>
        </w:rPr>
        <w:t>WASH capital</w:t>
      </w:r>
      <w:r>
        <w:rPr>
          <w:sz w:val="22"/>
          <w:szCs w:val="22"/>
        </w:rPr>
        <w:t xml:space="preserve"> available at the retail level</w:t>
      </w:r>
      <w:r w:rsidR="000B0DD5">
        <w:rPr>
          <w:sz w:val="22"/>
          <w:szCs w:val="22"/>
        </w:rPr>
        <w:t>?</w:t>
      </w:r>
    </w:p>
    <w:p w:rsidR="00231509" w:rsidRPr="00021137" w:rsidRDefault="00021137" w:rsidP="00691A08">
      <w:pPr>
        <w:pStyle w:val="ListParagraph"/>
        <w:numPr>
          <w:ilvl w:val="0"/>
          <w:numId w:val="20"/>
        </w:numPr>
        <w:spacing w:after="120"/>
        <w:contextualSpacing w:val="0"/>
        <w:rPr>
          <w:sz w:val="22"/>
          <w:szCs w:val="22"/>
        </w:rPr>
        <w:pPrChange w:id="238" w:author="Gregory McGowan" w:date="2014-12-03T18:21:00Z">
          <w:pPr>
            <w:pStyle w:val="ListParagraph"/>
            <w:numPr>
              <w:numId w:val="20"/>
            </w:numPr>
            <w:ind w:hanging="360"/>
            <w:contextualSpacing w:val="0"/>
          </w:pPr>
        </w:pPrChange>
      </w:pPr>
      <w:r>
        <w:rPr>
          <w:sz w:val="22"/>
          <w:szCs w:val="22"/>
        </w:rPr>
        <w:t>Rachel: We know that the MFI channel cannot expand sufficiently to meet WO’s growth targets for WaterCredit.  With that in mind, h</w:t>
      </w:r>
      <w:r w:rsidR="000B0DD5" w:rsidRPr="00021137">
        <w:rPr>
          <w:sz w:val="22"/>
          <w:szCs w:val="22"/>
        </w:rPr>
        <w:t>ow do we look at growth and expansion?  How do we move into new channels beyond MFIs?</w:t>
      </w:r>
    </w:p>
    <w:p w:rsidR="00231509" w:rsidRDefault="000B0DD5" w:rsidP="00691A08">
      <w:pPr>
        <w:pStyle w:val="ListParagraph"/>
        <w:numPr>
          <w:ilvl w:val="1"/>
          <w:numId w:val="20"/>
        </w:numPr>
        <w:spacing w:after="120"/>
        <w:contextualSpacing w:val="0"/>
        <w:rPr>
          <w:sz w:val="22"/>
          <w:szCs w:val="22"/>
        </w:rPr>
        <w:pPrChange w:id="239" w:author="Gregory McGowan" w:date="2014-12-03T18:21:00Z">
          <w:pPr>
            <w:pStyle w:val="ListParagraph"/>
            <w:numPr>
              <w:ilvl w:val="1"/>
              <w:numId w:val="20"/>
            </w:numPr>
            <w:ind w:left="1440" w:hanging="360"/>
            <w:contextualSpacing w:val="0"/>
          </w:pPr>
        </w:pPrChange>
      </w:pPr>
      <w:r w:rsidRPr="00231509">
        <w:rPr>
          <w:sz w:val="22"/>
          <w:szCs w:val="22"/>
        </w:rPr>
        <w:t>Starting to put decisions that have been made into writing</w:t>
      </w:r>
    </w:p>
    <w:p w:rsidR="00231509" w:rsidRDefault="000B0DD5" w:rsidP="00691A08">
      <w:pPr>
        <w:pStyle w:val="ListParagraph"/>
        <w:numPr>
          <w:ilvl w:val="2"/>
          <w:numId w:val="20"/>
        </w:numPr>
        <w:spacing w:after="120"/>
        <w:contextualSpacing w:val="0"/>
        <w:rPr>
          <w:sz w:val="22"/>
          <w:szCs w:val="22"/>
        </w:rPr>
        <w:pPrChange w:id="240" w:author="Gregory McGowan" w:date="2014-12-03T18:21:00Z">
          <w:pPr>
            <w:pStyle w:val="ListParagraph"/>
            <w:numPr>
              <w:ilvl w:val="2"/>
              <w:numId w:val="20"/>
            </w:numPr>
            <w:ind w:left="2160" w:hanging="360"/>
            <w:contextualSpacing w:val="0"/>
          </w:pPr>
        </w:pPrChange>
      </w:pPr>
      <w:r w:rsidRPr="00231509">
        <w:rPr>
          <w:sz w:val="22"/>
          <w:szCs w:val="22"/>
        </w:rPr>
        <w:t xml:space="preserve">For example – moving away from direct impact, grant-led models to financing mechanisms. Interest in scale means that </w:t>
      </w:r>
      <w:r w:rsidR="002A5BA1">
        <w:rPr>
          <w:sz w:val="22"/>
          <w:szCs w:val="22"/>
        </w:rPr>
        <w:t>WO</w:t>
      </w:r>
      <w:r w:rsidRPr="00231509">
        <w:rPr>
          <w:sz w:val="22"/>
          <w:szCs w:val="22"/>
        </w:rPr>
        <w:t xml:space="preserve"> is going to focus on new groups of partners like NBFCs, housing corporations, and other areas.</w:t>
      </w:r>
    </w:p>
    <w:p w:rsidR="000B0DD5" w:rsidRPr="00231509" w:rsidRDefault="000B0DD5" w:rsidP="00691A08">
      <w:pPr>
        <w:pStyle w:val="ListParagraph"/>
        <w:numPr>
          <w:ilvl w:val="2"/>
          <w:numId w:val="20"/>
        </w:numPr>
        <w:spacing w:after="120"/>
        <w:contextualSpacing w:val="0"/>
        <w:rPr>
          <w:sz w:val="22"/>
          <w:szCs w:val="22"/>
        </w:rPr>
        <w:pPrChange w:id="241" w:author="Gregory McGowan" w:date="2014-12-03T18:21:00Z">
          <w:pPr>
            <w:pStyle w:val="ListParagraph"/>
            <w:numPr>
              <w:ilvl w:val="2"/>
              <w:numId w:val="20"/>
            </w:numPr>
            <w:ind w:left="2160" w:hanging="360"/>
            <w:contextualSpacing w:val="0"/>
          </w:pPr>
        </w:pPrChange>
      </w:pPr>
      <w:r w:rsidRPr="00231509">
        <w:rPr>
          <w:sz w:val="22"/>
          <w:szCs w:val="22"/>
        </w:rPr>
        <w:t>Alternate channels – Currently, anything that’s not a</w:t>
      </w:r>
      <w:r w:rsidR="00FF4B3E">
        <w:rPr>
          <w:sz w:val="22"/>
          <w:szCs w:val="22"/>
        </w:rPr>
        <w:t>n</w:t>
      </w:r>
      <w:r w:rsidRPr="00231509">
        <w:rPr>
          <w:sz w:val="22"/>
          <w:szCs w:val="22"/>
        </w:rPr>
        <w:t xml:space="preserve"> MFI or nonprofit (incl. commercial banks and other financial institutions, product manufacturers, remittance/insurance service institutions, utilities). </w:t>
      </w:r>
    </w:p>
    <w:p w:rsidR="00231509" w:rsidRDefault="002A5BA1" w:rsidP="00691A08">
      <w:pPr>
        <w:pStyle w:val="ListParagraph"/>
        <w:numPr>
          <w:ilvl w:val="0"/>
          <w:numId w:val="20"/>
        </w:numPr>
        <w:spacing w:after="120"/>
        <w:contextualSpacing w:val="0"/>
        <w:rPr>
          <w:sz w:val="22"/>
          <w:szCs w:val="22"/>
        </w:rPr>
        <w:pPrChange w:id="242" w:author="Gregory McGowan" w:date="2014-12-03T18:21:00Z">
          <w:pPr>
            <w:pStyle w:val="ListParagraph"/>
            <w:numPr>
              <w:numId w:val="20"/>
            </w:numPr>
            <w:ind w:hanging="360"/>
            <w:contextualSpacing w:val="0"/>
          </w:pPr>
        </w:pPrChange>
      </w:pPr>
      <w:r>
        <w:rPr>
          <w:sz w:val="22"/>
          <w:szCs w:val="22"/>
        </w:rPr>
        <w:t>WO</w:t>
      </w:r>
      <w:r w:rsidR="000B0DD5" w:rsidRPr="00231509">
        <w:rPr>
          <w:sz w:val="22"/>
          <w:szCs w:val="22"/>
        </w:rPr>
        <w:t xml:space="preserve"> started </w:t>
      </w:r>
      <w:r w:rsidR="00A6294D">
        <w:rPr>
          <w:sz w:val="22"/>
          <w:szCs w:val="22"/>
        </w:rPr>
        <w:t xml:space="preserve">researching </w:t>
      </w:r>
      <w:r w:rsidR="000B0DD5" w:rsidRPr="00231509">
        <w:rPr>
          <w:sz w:val="22"/>
          <w:szCs w:val="22"/>
        </w:rPr>
        <w:t xml:space="preserve">what alternate channels would look like and what the most promising channels were. </w:t>
      </w:r>
      <w:r w:rsidR="00045067" w:rsidRPr="00231509">
        <w:rPr>
          <w:sz w:val="22"/>
          <w:szCs w:val="22"/>
        </w:rPr>
        <w:t xml:space="preserve">  Want to achieve within the next 3-5 years.</w:t>
      </w:r>
    </w:p>
    <w:p w:rsidR="00A6294D" w:rsidRDefault="000B0DD5" w:rsidP="00691A08">
      <w:pPr>
        <w:pStyle w:val="ListParagraph"/>
        <w:numPr>
          <w:ilvl w:val="0"/>
          <w:numId w:val="20"/>
        </w:numPr>
        <w:spacing w:after="120"/>
        <w:contextualSpacing w:val="0"/>
        <w:rPr>
          <w:sz w:val="22"/>
          <w:szCs w:val="22"/>
        </w:rPr>
        <w:pPrChange w:id="243" w:author="Gregory McGowan" w:date="2014-12-03T18:21:00Z">
          <w:pPr>
            <w:pStyle w:val="ListParagraph"/>
            <w:numPr>
              <w:numId w:val="20"/>
            </w:numPr>
            <w:ind w:hanging="360"/>
            <w:contextualSpacing w:val="0"/>
          </w:pPr>
        </w:pPrChange>
      </w:pPr>
      <w:r w:rsidRPr="00231509">
        <w:rPr>
          <w:sz w:val="22"/>
          <w:szCs w:val="22"/>
        </w:rPr>
        <w:t xml:space="preserve">Most likely candidates: </w:t>
      </w:r>
    </w:p>
    <w:p w:rsidR="00A6294D" w:rsidRDefault="00A6294D" w:rsidP="00691A08">
      <w:pPr>
        <w:pStyle w:val="ListParagraph"/>
        <w:numPr>
          <w:ilvl w:val="1"/>
          <w:numId w:val="20"/>
        </w:numPr>
        <w:spacing w:after="120"/>
        <w:contextualSpacing w:val="0"/>
        <w:rPr>
          <w:sz w:val="22"/>
          <w:szCs w:val="22"/>
        </w:rPr>
        <w:pPrChange w:id="244" w:author="Gregory McGowan" w:date="2014-12-03T18:21:00Z">
          <w:pPr>
            <w:pStyle w:val="ListParagraph"/>
            <w:numPr>
              <w:ilvl w:val="1"/>
              <w:numId w:val="20"/>
            </w:numPr>
            <w:ind w:left="1440" w:hanging="360"/>
            <w:contextualSpacing w:val="0"/>
          </w:pPr>
        </w:pPrChange>
      </w:pPr>
      <w:r>
        <w:rPr>
          <w:sz w:val="22"/>
          <w:szCs w:val="22"/>
        </w:rPr>
        <w:t>housing finance corporations</w:t>
      </w:r>
    </w:p>
    <w:p w:rsidR="00A6294D" w:rsidRDefault="000B0DD5" w:rsidP="00691A08">
      <w:pPr>
        <w:pStyle w:val="ListParagraph"/>
        <w:numPr>
          <w:ilvl w:val="1"/>
          <w:numId w:val="20"/>
        </w:numPr>
        <w:spacing w:after="120"/>
        <w:contextualSpacing w:val="0"/>
        <w:rPr>
          <w:sz w:val="22"/>
          <w:szCs w:val="22"/>
        </w:rPr>
        <w:pPrChange w:id="245" w:author="Gregory McGowan" w:date="2014-12-03T18:21:00Z">
          <w:pPr>
            <w:pStyle w:val="ListParagraph"/>
            <w:numPr>
              <w:ilvl w:val="1"/>
              <w:numId w:val="20"/>
            </w:numPr>
            <w:ind w:left="1440" w:hanging="360"/>
            <w:contextualSpacing w:val="0"/>
          </w:pPr>
        </w:pPrChange>
      </w:pPr>
      <w:r w:rsidRPr="00231509">
        <w:rPr>
          <w:sz w:val="22"/>
          <w:szCs w:val="22"/>
        </w:rPr>
        <w:t xml:space="preserve">regional rural banks, and </w:t>
      </w:r>
    </w:p>
    <w:p w:rsidR="00A6294D" w:rsidRDefault="000B0DD5" w:rsidP="00691A08">
      <w:pPr>
        <w:pStyle w:val="ListParagraph"/>
        <w:numPr>
          <w:ilvl w:val="1"/>
          <w:numId w:val="20"/>
        </w:numPr>
        <w:spacing w:after="120"/>
        <w:contextualSpacing w:val="0"/>
        <w:rPr>
          <w:sz w:val="22"/>
          <w:szCs w:val="22"/>
        </w:rPr>
        <w:pPrChange w:id="246" w:author="Gregory McGowan" w:date="2014-12-03T18:21:00Z">
          <w:pPr>
            <w:pStyle w:val="ListParagraph"/>
            <w:numPr>
              <w:ilvl w:val="1"/>
              <w:numId w:val="20"/>
            </w:numPr>
            <w:ind w:left="1440" w:hanging="360"/>
            <w:contextualSpacing w:val="0"/>
          </w:pPr>
        </w:pPrChange>
      </w:pPr>
      <w:proofErr w:type="gramStart"/>
      <w:r w:rsidRPr="00231509">
        <w:rPr>
          <w:sz w:val="22"/>
          <w:szCs w:val="22"/>
        </w:rPr>
        <w:t>product</w:t>
      </w:r>
      <w:proofErr w:type="gramEnd"/>
      <w:r w:rsidRPr="00231509">
        <w:rPr>
          <w:sz w:val="22"/>
          <w:szCs w:val="22"/>
        </w:rPr>
        <w:t xml:space="preserve"> manufacturers (in order)</w:t>
      </w:r>
      <w:r w:rsidR="00045067" w:rsidRPr="00231509">
        <w:rPr>
          <w:sz w:val="22"/>
          <w:szCs w:val="22"/>
        </w:rPr>
        <w:t xml:space="preserve">.  </w:t>
      </w:r>
    </w:p>
    <w:p w:rsidR="00231509" w:rsidRPr="00A6294D" w:rsidRDefault="00045067" w:rsidP="00691A08">
      <w:pPr>
        <w:spacing w:after="120"/>
        <w:ind w:firstLine="720"/>
        <w:rPr>
          <w:sz w:val="22"/>
          <w:szCs w:val="22"/>
        </w:rPr>
        <w:pPrChange w:id="247" w:author="Gregory McGowan" w:date="2014-12-03T18:21:00Z">
          <w:pPr>
            <w:ind w:firstLine="720"/>
          </w:pPr>
        </w:pPrChange>
      </w:pPr>
      <w:r w:rsidRPr="00A6294D">
        <w:rPr>
          <w:sz w:val="22"/>
          <w:szCs w:val="22"/>
        </w:rPr>
        <w:t>There is a lot of interest from these organizations.</w:t>
      </w:r>
    </w:p>
    <w:p w:rsidR="00231509" w:rsidRDefault="00045067" w:rsidP="00691A08">
      <w:pPr>
        <w:pStyle w:val="ListParagraph"/>
        <w:numPr>
          <w:ilvl w:val="0"/>
          <w:numId w:val="20"/>
        </w:numPr>
        <w:spacing w:after="120"/>
        <w:contextualSpacing w:val="0"/>
        <w:rPr>
          <w:sz w:val="22"/>
          <w:szCs w:val="22"/>
        </w:rPr>
        <w:pPrChange w:id="248" w:author="Gregory McGowan" w:date="2014-12-03T18:21:00Z">
          <w:pPr>
            <w:pStyle w:val="ListParagraph"/>
            <w:numPr>
              <w:numId w:val="20"/>
            </w:numPr>
            <w:ind w:hanging="360"/>
            <w:contextualSpacing w:val="0"/>
          </w:pPr>
        </w:pPrChange>
      </w:pPr>
      <w:r w:rsidRPr="00231509">
        <w:rPr>
          <w:sz w:val="22"/>
          <w:szCs w:val="22"/>
        </w:rPr>
        <w:t>Should we be led by on-the-ground, quick-win strategy or broader framework and strategy?  How should we think about the linkage between the two?</w:t>
      </w:r>
    </w:p>
    <w:p w:rsidR="00231509" w:rsidRDefault="00045067" w:rsidP="00691A08">
      <w:pPr>
        <w:pStyle w:val="ListParagraph"/>
        <w:numPr>
          <w:ilvl w:val="0"/>
          <w:numId w:val="20"/>
        </w:numPr>
        <w:spacing w:after="120"/>
        <w:contextualSpacing w:val="0"/>
        <w:rPr>
          <w:sz w:val="22"/>
          <w:szCs w:val="22"/>
        </w:rPr>
        <w:pPrChange w:id="249" w:author="Gregory McGowan" w:date="2014-12-03T18:21:00Z">
          <w:pPr>
            <w:pStyle w:val="ListParagraph"/>
            <w:numPr>
              <w:numId w:val="20"/>
            </w:numPr>
            <w:ind w:hanging="360"/>
            <w:contextualSpacing w:val="0"/>
          </w:pPr>
        </w:pPrChange>
      </w:pPr>
      <w:r w:rsidRPr="00231509">
        <w:rPr>
          <w:sz w:val="22"/>
          <w:szCs w:val="22"/>
        </w:rPr>
        <w:t xml:space="preserve">How do we work with new partners considering that we don’t have a smart subsidy to offer?  Linking the technical support value chain to financial institutions represent addressing </w:t>
      </w:r>
      <w:r w:rsidR="00A6294D">
        <w:rPr>
          <w:sz w:val="22"/>
          <w:szCs w:val="22"/>
        </w:rPr>
        <w:t xml:space="preserve">a </w:t>
      </w:r>
      <w:r w:rsidRPr="00231509">
        <w:rPr>
          <w:sz w:val="22"/>
          <w:szCs w:val="22"/>
        </w:rPr>
        <w:t>market failure?  Technical service partnerships offer an interesting opportunity for future alternative growth.</w:t>
      </w:r>
    </w:p>
    <w:p w:rsidR="00231509" w:rsidRDefault="00045067" w:rsidP="00691A08">
      <w:pPr>
        <w:pStyle w:val="ListParagraph"/>
        <w:numPr>
          <w:ilvl w:val="0"/>
          <w:numId w:val="20"/>
        </w:numPr>
        <w:spacing w:after="120"/>
        <w:contextualSpacing w:val="0"/>
        <w:rPr>
          <w:sz w:val="22"/>
          <w:szCs w:val="22"/>
        </w:rPr>
        <w:pPrChange w:id="250" w:author="Gregory McGowan" w:date="2014-12-03T18:21:00Z">
          <w:pPr>
            <w:pStyle w:val="ListParagraph"/>
            <w:numPr>
              <w:numId w:val="20"/>
            </w:numPr>
            <w:ind w:hanging="360"/>
            <w:contextualSpacing w:val="0"/>
          </w:pPr>
        </w:pPrChange>
      </w:pPr>
      <w:r w:rsidRPr="00231509">
        <w:rPr>
          <w:sz w:val="22"/>
          <w:szCs w:val="22"/>
        </w:rPr>
        <w:t>Obviously going to continue to do water credit and scale that over the next three years as well.  But we surely cannot reach 100 million people through current channels.</w:t>
      </w:r>
    </w:p>
    <w:p w:rsidR="00231509" w:rsidRDefault="00045067" w:rsidP="00691A08">
      <w:pPr>
        <w:pStyle w:val="ListParagraph"/>
        <w:numPr>
          <w:ilvl w:val="0"/>
          <w:numId w:val="20"/>
        </w:numPr>
        <w:spacing w:after="120"/>
        <w:contextualSpacing w:val="0"/>
        <w:rPr>
          <w:sz w:val="22"/>
          <w:szCs w:val="22"/>
        </w:rPr>
        <w:pPrChange w:id="251" w:author="Gregory McGowan" w:date="2014-12-03T18:21:00Z">
          <w:pPr>
            <w:pStyle w:val="ListParagraph"/>
            <w:numPr>
              <w:numId w:val="20"/>
            </w:numPr>
            <w:ind w:hanging="360"/>
            <w:contextualSpacing w:val="0"/>
          </w:pPr>
        </w:pPrChange>
      </w:pPr>
      <w:r w:rsidRPr="00231509">
        <w:rPr>
          <w:sz w:val="22"/>
          <w:szCs w:val="22"/>
        </w:rPr>
        <w:t xml:space="preserve">India is largest microfinance market in the world, but microfinance itself is not large enough.  So how do you reach the 100 million with the markets that exist?  </w:t>
      </w:r>
      <w:r w:rsidR="00C701CD" w:rsidRPr="00231509">
        <w:rPr>
          <w:sz w:val="22"/>
          <w:szCs w:val="22"/>
        </w:rPr>
        <w:t>How</w:t>
      </w:r>
      <w:r w:rsidRPr="00231509">
        <w:rPr>
          <w:sz w:val="22"/>
          <w:szCs w:val="22"/>
        </w:rPr>
        <w:t xml:space="preserve"> to </w:t>
      </w:r>
      <w:r w:rsidR="00C701CD" w:rsidRPr="00231509">
        <w:rPr>
          <w:sz w:val="22"/>
          <w:szCs w:val="22"/>
        </w:rPr>
        <w:t>bridge demand and financing?</w:t>
      </w:r>
    </w:p>
    <w:p w:rsidR="00231509" w:rsidRDefault="00C701CD" w:rsidP="00691A08">
      <w:pPr>
        <w:pStyle w:val="ListParagraph"/>
        <w:numPr>
          <w:ilvl w:val="0"/>
          <w:numId w:val="20"/>
        </w:numPr>
        <w:spacing w:after="120"/>
        <w:contextualSpacing w:val="0"/>
        <w:rPr>
          <w:sz w:val="22"/>
          <w:szCs w:val="22"/>
        </w:rPr>
        <w:pPrChange w:id="252" w:author="Gregory McGowan" w:date="2014-12-03T18:21:00Z">
          <w:pPr>
            <w:pStyle w:val="ListParagraph"/>
            <w:numPr>
              <w:numId w:val="20"/>
            </w:numPr>
            <w:ind w:hanging="360"/>
            <w:contextualSpacing w:val="0"/>
          </w:pPr>
        </w:pPrChange>
      </w:pPr>
      <w:r w:rsidRPr="00231509">
        <w:rPr>
          <w:sz w:val="22"/>
          <w:szCs w:val="22"/>
          <w:highlight w:val="yellow"/>
        </w:rPr>
        <w:t xml:space="preserve">JENNIFER: </w:t>
      </w:r>
      <w:r w:rsidR="00A6294D">
        <w:rPr>
          <w:sz w:val="22"/>
          <w:szCs w:val="22"/>
          <w:highlight w:val="yellow"/>
        </w:rPr>
        <w:t>Water.org</w:t>
      </w:r>
      <w:r w:rsidRPr="00231509">
        <w:rPr>
          <w:sz w:val="22"/>
          <w:szCs w:val="22"/>
          <w:highlight w:val="yellow"/>
        </w:rPr>
        <w:t xml:space="preserve"> NEEDS ASSISTANCE ON T</w:t>
      </w:r>
      <w:r w:rsidR="00A6294D">
        <w:rPr>
          <w:sz w:val="22"/>
          <w:szCs w:val="22"/>
          <w:highlight w:val="yellow"/>
        </w:rPr>
        <w:t>HE PROGRAMMATIC SIDE IN TERMS OF</w:t>
      </w:r>
      <w:r w:rsidRPr="00231509">
        <w:rPr>
          <w:sz w:val="22"/>
          <w:szCs w:val="22"/>
          <w:highlight w:val="yellow"/>
        </w:rPr>
        <w:t xml:space="preserve"> </w:t>
      </w:r>
      <w:r w:rsidR="00A6294D">
        <w:rPr>
          <w:sz w:val="22"/>
          <w:szCs w:val="22"/>
          <w:highlight w:val="yellow"/>
        </w:rPr>
        <w:t xml:space="preserve">A) </w:t>
      </w:r>
      <w:r w:rsidRPr="00231509">
        <w:rPr>
          <w:sz w:val="22"/>
          <w:szCs w:val="22"/>
          <w:highlight w:val="yellow"/>
        </w:rPr>
        <w:t>QUANTIFY</w:t>
      </w:r>
      <w:r w:rsidR="00A6294D">
        <w:rPr>
          <w:sz w:val="22"/>
          <w:szCs w:val="22"/>
          <w:highlight w:val="yellow"/>
        </w:rPr>
        <w:t>ING</w:t>
      </w:r>
      <w:r w:rsidRPr="00231509">
        <w:rPr>
          <w:sz w:val="22"/>
          <w:szCs w:val="22"/>
          <w:highlight w:val="yellow"/>
        </w:rPr>
        <w:t xml:space="preserve"> THE POTENTIAL IMPACT</w:t>
      </w:r>
      <w:r w:rsidR="00A6294D">
        <w:rPr>
          <w:sz w:val="22"/>
          <w:szCs w:val="22"/>
          <w:highlight w:val="yellow"/>
        </w:rPr>
        <w:t xml:space="preserve"> OF THE DIFFERENT OPPORTUNITIES/CHANNELS BEFORE US, AND B) PRIORITIZING THEM FOR EXECUTION</w:t>
      </w:r>
      <w:del w:id="253" w:author="Gregory McGowan" w:date="2014-12-03T18:25:00Z">
        <w:r w:rsidRPr="00231509" w:rsidDel="00691A08">
          <w:rPr>
            <w:sz w:val="22"/>
            <w:szCs w:val="22"/>
            <w:highlight w:val="yellow"/>
          </w:rPr>
          <w:delText>?</w:delText>
        </w:r>
      </w:del>
    </w:p>
    <w:p w:rsidR="00C701CD" w:rsidRPr="00231509" w:rsidRDefault="00C701CD" w:rsidP="00691A08">
      <w:pPr>
        <w:pStyle w:val="ListParagraph"/>
        <w:numPr>
          <w:ilvl w:val="0"/>
          <w:numId w:val="20"/>
        </w:numPr>
        <w:spacing w:after="120"/>
        <w:contextualSpacing w:val="0"/>
        <w:rPr>
          <w:sz w:val="22"/>
          <w:szCs w:val="22"/>
        </w:rPr>
        <w:pPrChange w:id="254" w:author="Gregory McGowan" w:date="2014-12-03T18:21:00Z">
          <w:pPr>
            <w:pStyle w:val="ListParagraph"/>
            <w:numPr>
              <w:numId w:val="20"/>
            </w:numPr>
            <w:ind w:hanging="360"/>
            <w:contextualSpacing w:val="0"/>
          </w:pPr>
        </w:pPrChange>
      </w:pPr>
      <w:r w:rsidRPr="00231509">
        <w:rPr>
          <w:sz w:val="22"/>
          <w:szCs w:val="22"/>
        </w:rPr>
        <w:t>Assumption: expansion will come through optimizing the MFI-led model and expand</w:t>
      </w:r>
      <w:ins w:id="255" w:author="Gregory McGowan" w:date="2014-12-03T18:25:00Z">
        <w:r w:rsidR="00691A08">
          <w:rPr>
            <w:sz w:val="22"/>
            <w:szCs w:val="22"/>
          </w:rPr>
          <w:t>ing</w:t>
        </w:r>
      </w:ins>
      <w:r w:rsidRPr="00231509">
        <w:rPr>
          <w:sz w:val="22"/>
          <w:szCs w:val="22"/>
        </w:rPr>
        <w:t xml:space="preserve"> to other channels where the financing mechanisms are already in place.</w:t>
      </w:r>
    </w:p>
    <w:p w:rsidR="00C701CD" w:rsidRDefault="00C701CD" w:rsidP="00386990">
      <w:pPr>
        <w:rPr>
          <w:sz w:val="22"/>
          <w:szCs w:val="22"/>
        </w:rPr>
      </w:pPr>
    </w:p>
    <w:p w:rsidR="008A76B3" w:rsidRDefault="008A76B3" w:rsidP="00691A08">
      <w:pPr>
        <w:spacing w:after="120"/>
        <w:rPr>
          <w:ins w:id="256" w:author="Gregory McGowan" w:date="2014-12-03T18:34:00Z"/>
          <w:b/>
          <w:i/>
          <w:sz w:val="22"/>
          <w:szCs w:val="22"/>
        </w:rPr>
        <w:pPrChange w:id="257" w:author="Gregory McGowan" w:date="2014-12-03T18:23:00Z">
          <w:pPr/>
        </w:pPrChange>
      </w:pPr>
    </w:p>
    <w:p w:rsidR="00C701CD" w:rsidRPr="008A76B3" w:rsidRDefault="008A76B3" w:rsidP="00691A08">
      <w:pPr>
        <w:spacing w:after="120"/>
        <w:rPr>
          <w:b/>
          <w:i/>
          <w:sz w:val="22"/>
          <w:szCs w:val="22"/>
          <w:rPrChange w:id="258" w:author="Gregory McGowan" w:date="2014-12-03T18:34:00Z">
            <w:rPr>
              <w:i/>
              <w:sz w:val="22"/>
              <w:szCs w:val="22"/>
            </w:rPr>
          </w:rPrChange>
        </w:rPr>
        <w:pPrChange w:id="259" w:author="Gregory McGowan" w:date="2014-12-03T18:23:00Z">
          <w:pPr/>
        </w:pPrChange>
      </w:pPr>
      <w:ins w:id="260" w:author="Gregory McGowan" w:date="2014-12-03T18:34:00Z">
        <w:r w:rsidRPr="008A76B3">
          <w:rPr>
            <w:b/>
            <w:i/>
            <w:sz w:val="22"/>
            <w:szCs w:val="22"/>
            <w:rPrChange w:id="261" w:author="Gregory McGowan" w:date="2014-12-03T18:34:00Z">
              <w:rPr>
                <w:i/>
                <w:sz w:val="22"/>
                <w:szCs w:val="22"/>
              </w:rPr>
            </w:rPrChange>
          </w:rPr>
          <w:t xml:space="preserve">Part 3: </w:t>
        </w:r>
      </w:ins>
      <w:r w:rsidR="00C701CD" w:rsidRPr="008A76B3">
        <w:rPr>
          <w:b/>
          <w:i/>
          <w:sz w:val="22"/>
          <w:szCs w:val="22"/>
          <w:rPrChange w:id="262" w:author="Gregory McGowan" w:date="2014-12-03T18:34:00Z">
            <w:rPr>
              <w:i/>
              <w:sz w:val="22"/>
              <w:szCs w:val="22"/>
            </w:rPr>
          </w:rPrChange>
        </w:rPr>
        <w:t xml:space="preserve">India </w:t>
      </w:r>
      <w:r w:rsidR="0076742E" w:rsidRPr="008A76B3">
        <w:rPr>
          <w:b/>
          <w:i/>
          <w:sz w:val="22"/>
          <w:szCs w:val="22"/>
          <w:rPrChange w:id="263" w:author="Gregory McGowan" w:date="2014-12-03T18:34:00Z">
            <w:rPr>
              <w:i/>
              <w:sz w:val="22"/>
              <w:szCs w:val="22"/>
            </w:rPr>
          </w:rPrChange>
        </w:rPr>
        <w:t xml:space="preserve">Team </w:t>
      </w:r>
      <w:r w:rsidR="00C701CD" w:rsidRPr="008A76B3">
        <w:rPr>
          <w:b/>
          <w:i/>
          <w:sz w:val="22"/>
          <w:szCs w:val="22"/>
          <w:rPrChange w:id="264" w:author="Gregory McGowan" w:date="2014-12-03T18:34:00Z">
            <w:rPr>
              <w:i/>
              <w:sz w:val="22"/>
              <w:szCs w:val="22"/>
            </w:rPr>
          </w:rPrChange>
        </w:rPr>
        <w:t>Presentation on Scope II</w:t>
      </w:r>
      <w:r w:rsidR="0076742E" w:rsidRPr="008A76B3">
        <w:rPr>
          <w:b/>
          <w:i/>
          <w:sz w:val="22"/>
          <w:szCs w:val="22"/>
          <w:rPrChange w:id="265" w:author="Gregory McGowan" w:date="2014-12-03T18:34:00Z">
            <w:rPr>
              <w:i/>
              <w:sz w:val="22"/>
              <w:szCs w:val="22"/>
            </w:rPr>
          </w:rPrChange>
        </w:rPr>
        <w:t xml:space="preserve"> – More Grist for the Mill</w:t>
      </w:r>
    </w:p>
    <w:p w:rsidR="00231509" w:rsidRDefault="00C701CD" w:rsidP="00691A08">
      <w:pPr>
        <w:pStyle w:val="ListParagraph"/>
        <w:numPr>
          <w:ilvl w:val="0"/>
          <w:numId w:val="11"/>
        </w:numPr>
        <w:spacing w:after="120"/>
        <w:contextualSpacing w:val="0"/>
        <w:rPr>
          <w:sz w:val="22"/>
          <w:szCs w:val="22"/>
        </w:rPr>
        <w:pPrChange w:id="266" w:author="Gregory McGowan" w:date="2014-12-03T18:23:00Z">
          <w:pPr>
            <w:pStyle w:val="ListParagraph"/>
            <w:numPr>
              <w:numId w:val="11"/>
            </w:numPr>
            <w:ind w:hanging="360"/>
            <w:contextualSpacing w:val="0"/>
          </w:pPr>
        </w:pPrChange>
      </w:pPr>
      <w:r w:rsidRPr="00231509">
        <w:rPr>
          <w:sz w:val="22"/>
          <w:szCs w:val="22"/>
        </w:rPr>
        <w:t>SHGs</w:t>
      </w:r>
    </w:p>
    <w:p w:rsidR="00231509" w:rsidRDefault="00C701CD" w:rsidP="00691A08">
      <w:pPr>
        <w:pStyle w:val="ListParagraph"/>
        <w:numPr>
          <w:ilvl w:val="1"/>
          <w:numId w:val="11"/>
        </w:numPr>
        <w:spacing w:after="120"/>
        <w:contextualSpacing w:val="0"/>
        <w:rPr>
          <w:sz w:val="22"/>
          <w:szCs w:val="22"/>
        </w:rPr>
        <w:pPrChange w:id="267" w:author="Gregory McGowan" w:date="2014-12-03T18:23:00Z">
          <w:pPr>
            <w:pStyle w:val="ListParagraph"/>
            <w:numPr>
              <w:ilvl w:val="1"/>
              <w:numId w:val="11"/>
            </w:numPr>
            <w:ind w:left="1440" w:hanging="360"/>
            <w:contextualSpacing w:val="0"/>
          </w:pPr>
        </w:pPrChange>
      </w:pPr>
      <w:r w:rsidRPr="00231509">
        <w:rPr>
          <w:sz w:val="22"/>
          <w:szCs w:val="22"/>
        </w:rPr>
        <w:t>SHGs could be a very interesting way of spreading the message to millions of households.</w:t>
      </w:r>
    </w:p>
    <w:p w:rsidR="00C701CD" w:rsidRPr="00231509" w:rsidRDefault="00C701CD" w:rsidP="00691A08">
      <w:pPr>
        <w:pStyle w:val="ListParagraph"/>
        <w:numPr>
          <w:ilvl w:val="1"/>
          <w:numId w:val="11"/>
        </w:numPr>
        <w:spacing w:after="120"/>
        <w:contextualSpacing w:val="0"/>
        <w:rPr>
          <w:sz w:val="22"/>
          <w:szCs w:val="22"/>
        </w:rPr>
        <w:pPrChange w:id="268" w:author="Gregory McGowan" w:date="2014-12-03T18:23:00Z">
          <w:pPr>
            <w:pStyle w:val="ListParagraph"/>
            <w:numPr>
              <w:ilvl w:val="1"/>
              <w:numId w:val="11"/>
            </w:numPr>
            <w:ind w:left="1440" w:hanging="360"/>
            <w:contextualSpacing w:val="0"/>
          </w:pPr>
        </w:pPrChange>
      </w:pPr>
      <w:r w:rsidRPr="00231509">
        <w:rPr>
          <w:sz w:val="22"/>
          <w:szCs w:val="22"/>
        </w:rPr>
        <w:t>SHGs could be a natural extension and the market is quite large – larger than the MFI space.</w:t>
      </w:r>
    </w:p>
    <w:p w:rsidR="00231509" w:rsidRDefault="00C701CD" w:rsidP="00691A08">
      <w:pPr>
        <w:pStyle w:val="ListParagraph"/>
        <w:numPr>
          <w:ilvl w:val="0"/>
          <w:numId w:val="11"/>
        </w:numPr>
        <w:spacing w:after="120"/>
        <w:contextualSpacing w:val="0"/>
        <w:rPr>
          <w:sz w:val="22"/>
          <w:szCs w:val="22"/>
        </w:rPr>
        <w:pPrChange w:id="269" w:author="Gregory McGowan" w:date="2014-12-03T18:23:00Z">
          <w:pPr>
            <w:pStyle w:val="ListParagraph"/>
            <w:numPr>
              <w:numId w:val="11"/>
            </w:numPr>
            <w:ind w:hanging="360"/>
            <w:contextualSpacing w:val="0"/>
          </w:pPr>
        </w:pPrChange>
      </w:pPr>
      <w:r w:rsidRPr="00231509">
        <w:rPr>
          <w:sz w:val="22"/>
          <w:szCs w:val="22"/>
        </w:rPr>
        <w:t>Rural and Urban Bank Cooperatives</w:t>
      </w:r>
    </w:p>
    <w:p w:rsidR="00231509" w:rsidRDefault="007816E6" w:rsidP="00691A08">
      <w:pPr>
        <w:pStyle w:val="ListParagraph"/>
        <w:numPr>
          <w:ilvl w:val="0"/>
          <w:numId w:val="11"/>
        </w:numPr>
        <w:spacing w:after="120"/>
        <w:contextualSpacing w:val="0"/>
        <w:rPr>
          <w:sz w:val="22"/>
          <w:szCs w:val="22"/>
        </w:rPr>
        <w:pPrChange w:id="270" w:author="Gregory McGowan" w:date="2014-12-03T18:23:00Z">
          <w:pPr>
            <w:pStyle w:val="ListParagraph"/>
            <w:numPr>
              <w:numId w:val="11"/>
            </w:numPr>
            <w:ind w:hanging="360"/>
            <w:contextualSpacing w:val="0"/>
          </w:pPr>
        </w:pPrChange>
      </w:pPr>
      <w:r w:rsidRPr="00231509">
        <w:rPr>
          <w:sz w:val="22"/>
          <w:szCs w:val="22"/>
        </w:rPr>
        <w:t>Small banks</w:t>
      </w:r>
    </w:p>
    <w:p w:rsidR="007816E6" w:rsidRPr="00231509" w:rsidRDefault="007816E6" w:rsidP="00691A08">
      <w:pPr>
        <w:pStyle w:val="ListParagraph"/>
        <w:numPr>
          <w:ilvl w:val="1"/>
          <w:numId w:val="11"/>
        </w:numPr>
        <w:spacing w:after="120"/>
        <w:contextualSpacing w:val="0"/>
        <w:rPr>
          <w:sz w:val="22"/>
          <w:szCs w:val="22"/>
        </w:rPr>
        <w:pPrChange w:id="271" w:author="Gregory McGowan" w:date="2014-12-03T18:23:00Z">
          <w:pPr>
            <w:pStyle w:val="ListParagraph"/>
            <w:numPr>
              <w:ilvl w:val="1"/>
              <w:numId w:val="11"/>
            </w:numPr>
            <w:ind w:left="1440" w:hanging="360"/>
            <w:contextualSpacing w:val="0"/>
          </w:pPr>
        </w:pPrChange>
      </w:pPr>
      <w:r w:rsidRPr="00231509">
        <w:rPr>
          <w:sz w:val="22"/>
          <w:szCs w:val="22"/>
        </w:rPr>
        <w:t>Will be a big part of India’s future, as MFIs convert to small banks</w:t>
      </w:r>
    </w:p>
    <w:p w:rsidR="00231509" w:rsidRDefault="007816E6" w:rsidP="00691A08">
      <w:pPr>
        <w:pStyle w:val="ListParagraph"/>
        <w:numPr>
          <w:ilvl w:val="0"/>
          <w:numId w:val="11"/>
        </w:numPr>
        <w:spacing w:after="120"/>
        <w:contextualSpacing w:val="0"/>
        <w:rPr>
          <w:sz w:val="22"/>
          <w:szCs w:val="22"/>
        </w:rPr>
        <w:pPrChange w:id="272" w:author="Gregory McGowan" w:date="2014-12-03T18:23:00Z">
          <w:pPr>
            <w:pStyle w:val="ListParagraph"/>
            <w:numPr>
              <w:numId w:val="11"/>
            </w:numPr>
            <w:ind w:hanging="360"/>
            <w:contextualSpacing w:val="0"/>
          </w:pPr>
        </w:pPrChange>
      </w:pPr>
      <w:r w:rsidRPr="00231509">
        <w:rPr>
          <w:sz w:val="22"/>
          <w:szCs w:val="22"/>
        </w:rPr>
        <w:t>Major question: Should we go deep or wide?</w:t>
      </w:r>
    </w:p>
    <w:p w:rsidR="00231509" w:rsidRDefault="007816E6" w:rsidP="00691A08">
      <w:pPr>
        <w:pStyle w:val="ListParagraph"/>
        <w:numPr>
          <w:ilvl w:val="1"/>
          <w:numId w:val="11"/>
        </w:numPr>
        <w:spacing w:after="120"/>
        <w:contextualSpacing w:val="0"/>
        <w:rPr>
          <w:sz w:val="22"/>
          <w:szCs w:val="22"/>
        </w:rPr>
        <w:pPrChange w:id="273" w:author="Gregory McGowan" w:date="2014-12-03T18:23:00Z">
          <w:pPr>
            <w:pStyle w:val="ListParagraph"/>
            <w:numPr>
              <w:ilvl w:val="1"/>
              <w:numId w:val="11"/>
            </w:numPr>
            <w:ind w:left="1440" w:hanging="360"/>
            <w:contextualSpacing w:val="0"/>
          </w:pPr>
        </w:pPrChange>
      </w:pPr>
      <w:r w:rsidRPr="00231509">
        <w:rPr>
          <w:sz w:val="22"/>
          <w:szCs w:val="22"/>
        </w:rPr>
        <w:t>Deep: choose a few states or just focus on one segment like urban slums</w:t>
      </w:r>
    </w:p>
    <w:p w:rsidR="007816E6" w:rsidRPr="00231509" w:rsidRDefault="007816E6" w:rsidP="00691A08">
      <w:pPr>
        <w:pStyle w:val="ListParagraph"/>
        <w:numPr>
          <w:ilvl w:val="1"/>
          <w:numId w:val="11"/>
        </w:numPr>
        <w:spacing w:after="120"/>
        <w:contextualSpacing w:val="0"/>
        <w:rPr>
          <w:sz w:val="22"/>
          <w:szCs w:val="22"/>
        </w:rPr>
        <w:pPrChange w:id="274" w:author="Gregory McGowan" w:date="2014-12-03T18:23:00Z">
          <w:pPr>
            <w:pStyle w:val="ListParagraph"/>
            <w:numPr>
              <w:ilvl w:val="1"/>
              <w:numId w:val="11"/>
            </w:numPr>
            <w:ind w:left="1440" w:hanging="360"/>
            <w:contextualSpacing w:val="0"/>
          </w:pPr>
        </w:pPrChange>
      </w:pPr>
      <w:r w:rsidRPr="00231509">
        <w:rPr>
          <w:sz w:val="22"/>
          <w:szCs w:val="22"/>
        </w:rPr>
        <w:t>Wide: high-traffic areas like railway stations, schools, institutions, etc.</w:t>
      </w:r>
    </w:p>
    <w:p w:rsidR="00231509" w:rsidRDefault="007816E6" w:rsidP="00691A08">
      <w:pPr>
        <w:pStyle w:val="ListParagraph"/>
        <w:numPr>
          <w:ilvl w:val="0"/>
          <w:numId w:val="11"/>
        </w:numPr>
        <w:spacing w:after="120"/>
        <w:contextualSpacing w:val="0"/>
        <w:rPr>
          <w:sz w:val="22"/>
          <w:szCs w:val="22"/>
        </w:rPr>
        <w:pPrChange w:id="275" w:author="Gregory McGowan" w:date="2014-12-03T18:23:00Z">
          <w:pPr>
            <w:pStyle w:val="ListParagraph"/>
            <w:numPr>
              <w:numId w:val="11"/>
            </w:numPr>
            <w:ind w:hanging="360"/>
            <w:contextualSpacing w:val="0"/>
          </w:pPr>
        </w:pPrChange>
      </w:pPr>
      <w:r w:rsidRPr="00231509">
        <w:rPr>
          <w:sz w:val="22"/>
          <w:szCs w:val="22"/>
        </w:rPr>
        <w:t>Bridge financing</w:t>
      </w:r>
    </w:p>
    <w:p w:rsidR="007816E6" w:rsidRPr="00231509" w:rsidRDefault="007816E6" w:rsidP="00691A08">
      <w:pPr>
        <w:pStyle w:val="ListParagraph"/>
        <w:numPr>
          <w:ilvl w:val="1"/>
          <w:numId w:val="11"/>
        </w:numPr>
        <w:spacing w:after="120"/>
        <w:contextualSpacing w:val="0"/>
        <w:rPr>
          <w:sz w:val="22"/>
          <w:szCs w:val="22"/>
        </w:rPr>
        <w:pPrChange w:id="276" w:author="Gregory McGowan" w:date="2014-12-03T18:23:00Z">
          <w:pPr>
            <w:pStyle w:val="ListParagraph"/>
            <w:numPr>
              <w:ilvl w:val="1"/>
              <w:numId w:val="11"/>
            </w:numPr>
            <w:ind w:left="1440" w:hanging="360"/>
            <w:contextualSpacing w:val="0"/>
          </w:pPr>
        </w:pPrChange>
      </w:pPr>
      <w:r w:rsidRPr="00231509">
        <w:rPr>
          <w:sz w:val="22"/>
          <w:szCs w:val="22"/>
        </w:rPr>
        <w:t xml:space="preserve">People often don’t get </w:t>
      </w:r>
      <w:r w:rsidR="00C3225B">
        <w:rPr>
          <w:sz w:val="22"/>
          <w:szCs w:val="22"/>
        </w:rPr>
        <w:t xml:space="preserve">government </w:t>
      </w:r>
      <w:r w:rsidRPr="00231509">
        <w:rPr>
          <w:sz w:val="22"/>
          <w:szCs w:val="22"/>
        </w:rPr>
        <w:t>subsidy until toilet is built, and don’t have access to up-front funding.   Bridge financing is a way to mitigate this and allow people to build the toilet and get the subsidy.</w:t>
      </w:r>
    </w:p>
    <w:p w:rsidR="00231509" w:rsidRDefault="00231509" w:rsidP="00691A08">
      <w:pPr>
        <w:spacing w:after="120"/>
        <w:rPr>
          <w:b/>
          <w:sz w:val="22"/>
          <w:szCs w:val="22"/>
        </w:rPr>
        <w:pPrChange w:id="277" w:author="Gregory McGowan" w:date="2014-12-03T18:23:00Z">
          <w:pPr/>
        </w:pPrChange>
      </w:pPr>
    </w:p>
    <w:p w:rsidR="007816E6" w:rsidRDefault="007816E6" w:rsidP="00691A08">
      <w:pPr>
        <w:spacing w:after="120"/>
        <w:rPr>
          <w:b/>
          <w:sz w:val="22"/>
          <w:szCs w:val="22"/>
        </w:rPr>
        <w:pPrChange w:id="278" w:author="Gregory McGowan" w:date="2014-12-03T18:23:00Z">
          <w:pPr/>
        </w:pPrChange>
      </w:pPr>
      <w:r>
        <w:rPr>
          <w:b/>
          <w:sz w:val="22"/>
          <w:szCs w:val="22"/>
        </w:rPr>
        <w:t>Questions:</w:t>
      </w:r>
    </w:p>
    <w:p w:rsidR="00231509" w:rsidRDefault="007816E6" w:rsidP="00691A08">
      <w:pPr>
        <w:pStyle w:val="ListParagraph"/>
        <w:numPr>
          <w:ilvl w:val="0"/>
          <w:numId w:val="12"/>
        </w:numPr>
        <w:spacing w:after="120"/>
        <w:contextualSpacing w:val="0"/>
        <w:rPr>
          <w:sz w:val="22"/>
          <w:szCs w:val="22"/>
        </w:rPr>
        <w:pPrChange w:id="279" w:author="Gregory McGowan" w:date="2014-12-03T18:23:00Z">
          <w:pPr>
            <w:pStyle w:val="ListParagraph"/>
            <w:numPr>
              <w:numId w:val="12"/>
            </w:numPr>
            <w:ind w:hanging="360"/>
            <w:contextualSpacing w:val="0"/>
          </w:pPr>
        </w:pPrChange>
      </w:pPr>
      <w:r w:rsidRPr="00231509">
        <w:rPr>
          <w:sz w:val="22"/>
          <w:szCs w:val="22"/>
        </w:rPr>
        <w:t xml:space="preserve">Jennifer: Struggling to put the idea of a high-impact area into </w:t>
      </w:r>
      <w:r w:rsidR="002A5BA1">
        <w:rPr>
          <w:sz w:val="22"/>
          <w:szCs w:val="22"/>
        </w:rPr>
        <w:t>WO</w:t>
      </w:r>
      <w:r w:rsidRPr="00231509">
        <w:rPr>
          <w:sz w:val="22"/>
          <w:szCs w:val="22"/>
        </w:rPr>
        <w:t>’s model.  Who pays for it?  How do we measure it?</w:t>
      </w:r>
    </w:p>
    <w:p w:rsidR="00231509" w:rsidRDefault="00636649" w:rsidP="00691A08">
      <w:pPr>
        <w:pStyle w:val="ListParagraph"/>
        <w:numPr>
          <w:ilvl w:val="0"/>
          <w:numId w:val="12"/>
        </w:numPr>
        <w:spacing w:after="120"/>
        <w:contextualSpacing w:val="0"/>
        <w:rPr>
          <w:sz w:val="22"/>
          <w:szCs w:val="22"/>
        </w:rPr>
        <w:pPrChange w:id="280" w:author="Gregory McGowan" w:date="2014-12-03T18:23:00Z">
          <w:pPr>
            <w:pStyle w:val="ListParagraph"/>
            <w:numPr>
              <w:numId w:val="12"/>
            </w:numPr>
            <w:ind w:hanging="360"/>
            <w:contextualSpacing w:val="0"/>
          </w:pPr>
        </w:pPrChange>
      </w:pPr>
      <w:r w:rsidRPr="00231509">
        <w:rPr>
          <w:sz w:val="22"/>
          <w:szCs w:val="22"/>
        </w:rPr>
        <w:t xml:space="preserve">Gary: What do we bring to the equation of a high-traffic area?  What is that unique thing that </w:t>
      </w:r>
      <w:r w:rsidR="002A5BA1">
        <w:rPr>
          <w:sz w:val="22"/>
          <w:szCs w:val="22"/>
        </w:rPr>
        <w:t>WO</w:t>
      </w:r>
      <w:r w:rsidRPr="00231509">
        <w:rPr>
          <w:sz w:val="22"/>
          <w:szCs w:val="22"/>
        </w:rPr>
        <w:t xml:space="preserve"> brings that allows people better access?</w:t>
      </w:r>
    </w:p>
    <w:p w:rsidR="00636649" w:rsidRPr="00231509" w:rsidRDefault="00636649" w:rsidP="00691A08">
      <w:pPr>
        <w:pStyle w:val="ListParagraph"/>
        <w:numPr>
          <w:ilvl w:val="1"/>
          <w:numId w:val="12"/>
        </w:numPr>
        <w:spacing w:after="120"/>
        <w:contextualSpacing w:val="0"/>
        <w:rPr>
          <w:sz w:val="22"/>
          <w:szCs w:val="22"/>
        </w:rPr>
        <w:pPrChange w:id="281" w:author="Gregory McGowan" w:date="2014-12-03T18:23:00Z">
          <w:pPr>
            <w:pStyle w:val="ListParagraph"/>
            <w:numPr>
              <w:ilvl w:val="1"/>
              <w:numId w:val="12"/>
            </w:numPr>
            <w:ind w:left="1440" w:hanging="360"/>
            <w:contextualSpacing w:val="0"/>
          </w:pPr>
        </w:pPrChange>
      </w:pPr>
      <w:r w:rsidRPr="00231509">
        <w:rPr>
          <w:sz w:val="22"/>
          <w:szCs w:val="22"/>
        </w:rPr>
        <w:t>Pramath: haven’t yet done the analysis on who is in charge of those toilets and think of ways to partner with those players to bring some sort of financing or expertise to the equation.  We need to get to that level of detail if you want to use that to build up the numbers.</w:t>
      </w:r>
    </w:p>
    <w:p w:rsidR="0033796D" w:rsidRDefault="0033796D" w:rsidP="00691A08">
      <w:pPr>
        <w:pStyle w:val="ListParagraph"/>
        <w:numPr>
          <w:ilvl w:val="0"/>
          <w:numId w:val="12"/>
        </w:numPr>
        <w:spacing w:after="120"/>
        <w:contextualSpacing w:val="0"/>
        <w:rPr>
          <w:sz w:val="22"/>
          <w:szCs w:val="22"/>
        </w:rPr>
        <w:pPrChange w:id="282" w:author="Gregory McGowan" w:date="2014-12-03T18:23:00Z">
          <w:pPr>
            <w:pStyle w:val="ListParagraph"/>
            <w:numPr>
              <w:numId w:val="12"/>
            </w:numPr>
            <w:ind w:hanging="360"/>
            <w:contextualSpacing w:val="0"/>
          </w:pPr>
        </w:pPrChange>
      </w:pPr>
      <w:r>
        <w:rPr>
          <w:sz w:val="22"/>
          <w:szCs w:val="22"/>
        </w:rPr>
        <w:t>Wyatt: What is WO’s level of comfort moving away from its traditional focus on facilitating WASH financing specifically to households?  Potentially exploring new business models?</w:t>
      </w:r>
    </w:p>
    <w:p w:rsidR="00231509" w:rsidRDefault="00636649" w:rsidP="00691A08">
      <w:pPr>
        <w:pStyle w:val="ListParagraph"/>
        <w:numPr>
          <w:ilvl w:val="0"/>
          <w:numId w:val="12"/>
        </w:numPr>
        <w:spacing w:after="120"/>
        <w:contextualSpacing w:val="0"/>
        <w:rPr>
          <w:sz w:val="22"/>
          <w:szCs w:val="22"/>
        </w:rPr>
        <w:pPrChange w:id="283" w:author="Gregory McGowan" w:date="2014-12-03T18:23:00Z">
          <w:pPr>
            <w:pStyle w:val="ListParagraph"/>
            <w:numPr>
              <w:numId w:val="12"/>
            </w:numPr>
            <w:ind w:hanging="360"/>
            <w:contextualSpacing w:val="0"/>
          </w:pPr>
        </w:pPrChange>
      </w:pPr>
      <w:r w:rsidRPr="00231509">
        <w:rPr>
          <w:sz w:val="22"/>
          <w:szCs w:val="22"/>
        </w:rPr>
        <w:t xml:space="preserve">Gary: we have a lot of comfort with straying from microfinance, and from household-level finance.  But we see </w:t>
      </w:r>
      <w:r w:rsidR="0033796D">
        <w:rPr>
          <w:sz w:val="22"/>
          <w:szCs w:val="22"/>
        </w:rPr>
        <w:t xml:space="preserve">WO’s unique value offering </w:t>
      </w:r>
      <w:r w:rsidRPr="00231509">
        <w:rPr>
          <w:sz w:val="22"/>
          <w:szCs w:val="22"/>
        </w:rPr>
        <w:t>in terms of making finance available and ubiquitous at the base of the pyramid.  Finance is the most significant obstacle, so we’re going to look at the chokepoints around that and focus on removing the barriers.</w:t>
      </w:r>
    </w:p>
    <w:p w:rsidR="00231509" w:rsidRPr="0033796D" w:rsidRDefault="00636649" w:rsidP="00691A08">
      <w:pPr>
        <w:pStyle w:val="ListParagraph"/>
        <w:numPr>
          <w:ilvl w:val="0"/>
          <w:numId w:val="12"/>
        </w:numPr>
        <w:spacing w:after="120"/>
        <w:contextualSpacing w:val="0"/>
        <w:rPr>
          <w:sz w:val="22"/>
          <w:szCs w:val="22"/>
          <w:highlight w:val="yellow"/>
        </w:rPr>
        <w:pPrChange w:id="284" w:author="Gregory McGowan" w:date="2014-12-03T18:23:00Z">
          <w:pPr>
            <w:pStyle w:val="ListParagraph"/>
            <w:numPr>
              <w:numId w:val="12"/>
            </w:numPr>
            <w:ind w:hanging="360"/>
            <w:contextualSpacing w:val="0"/>
          </w:pPr>
        </w:pPrChange>
      </w:pPr>
      <w:r w:rsidRPr="0033796D">
        <w:rPr>
          <w:sz w:val="22"/>
          <w:szCs w:val="22"/>
          <w:highlight w:val="yellow"/>
        </w:rPr>
        <w:t>Wyatt: what are our next steps?</w:t>
      </w:r>
    </w:p>
    <w:p w:rsidR="00231509" w:rsidRPr="0033796D" w:rsidRDefault="00636649" w:rsidP="00691A08">
      <w:pPr>
        <w:pStyle w:val="ListParagraph"/>
        <w:numPr>
          <w:ilvl w:val="0"/>
          <w:numId w:val="12"/>
        </w:numPr>
        <w:spacing w:after="120"/>
        <w:contextualSpacing w:val="0"/>
        <w:rPr>
          <w:sz w:val="22"/>
          <w:szCs w:val="22"/>
          <w:highlight w:val="yellow"/>
        </w:rPr>
        <w:pPrChange w:id="285" w:author="Gregory McGowan" w:date="2014-12-03T18:23:00Z">
          <w:pPr>
            <w:pStyle w:val="ListParagraph"/>
            <w:numPr>
              <w:numId w:val="12"/>
            </w:numPr>
            <w:ind w:hanging="360"/>
            <w:contextualSpacing w:val="0"/>
          </w:pPr>
        </w:pPrChange>
      </w:pPr>
      <w:r w:rsidRPr="0033796D">
        <w:rPr>
          <w:sz w:val="22"/>
          <w:szCs w:val="22"/>
          <w:highlight w:val="yellow"/>
        </w:rPr>
        <w:t>Jennifer: Feels that we don’t have sufficient insight to quantify the opportunity, and we should be driven by the size of the opportunity.</w:t>
      </w:r>
      <w:r w:rsidR="008C0627" w:rsidRPr="0033796D">
        <w:rPr>
          <w:sz w:val="22"/>
          <w:szCs w:val="22"/>
          <w:highlight w:val="yellow"/>
        </w:rPr>
        <w:t xml:space="preserve">  It’s a matter of quantifying the opportunities at a level of much greater detail and test their credibility.  It’s a matter of quantifying the potential opportunities, assessing how they fit with the value that </w:t>
      </w:r>
      <w:r w:rsidR="002A5BA1" w:rsidRPr="0033796D">
        <w:rPr>
          <w:sz w:val="22"/>
          <w:szCs w:val="22"/>
          <w:highlight w:val="yellow"/>
        </w:rPr>
        <w:t>WO</w:t>
      </w:r>
      <w:r w:rsidR="008C0627" w:rsidRPr="0033796D">
        <w:rPr>
          <w:sz w:val="22"/>
          <w:szCs w:val="22"/>
          <w:highlight w:val="yellow"/>
        </w:rPr>
        <w:t xml:space="preserve"> adds, and then thinking about what resources to put behind it.</w:t>
      </w:r>
    </w:p>
    <w:p w:rsidR="008C0627" w:rsidRPr="0033796D" w:rsidRDefault="008C0627" w:rsidP="00691A08">
      <w:pPr>
        <w:pStyle w:val="ListParagraph"/>
        <w:numPr>
          <w:ilvl w:val="1"/>
          <w:numId w:val="12"/>
        </w:numPr>
        <w:spacing w:after="120"/>
        <w:contextualSpacing w:val="0"/>
        <w:rPr>
          <w:sz w:val="22"/>
          <w:szCs w:val="22"/>
          <w:highlight w:val="yellow"/>
        </w:rPr>
        <w:pPrChange w:id="286" w:author="Gregory McGowan" w:date="2014-12-03T18:23:00Z">
          <w:pPr>
            <w:pStyle w:val="ListParagraph"/>
            <w:numPr>
              <w:ilvl w:val="1"/>
              <w:numId w:val="12"/>
            </w:numPr>
            <w:ind w:left="1440" w:hanging="360"/>
            <w:contextualSpacing w:val="0"/>
          </w:pPr>
        </w:pPrChange>
      </w:pPr>
      <w:r w:rsidRPr="0033796D">
        <w:rPr>
          <w:sz w:val="22"/>
          <w:szCs w:val="22"/>
          <w:highlight w:val="yellow"/>
        </w:rPr>
        <w:t>Also don’t want to be stuck in the analysis/paralysis period.  Want to move forward and grab at the low hanging fruit.</w:t>
      </w:r>
    </w:p>
    <w:p w:rsidR="00231509" w:rsidRDefault="008C0627" w:rsidP="00691A08">
      <w:pPr>
        <w:pStyle w:val="ListParagraph"/>
        <w:numPr>
          <w:ilvl w:val="0"/>
          <w:numId w:val="12"/>
        </w:numPr>
        <w:spacing w:after="120"/>
        <w:contextualSpacing w:val="0"/>
        <w:rPr>
          <w:sz w:val="22"/>
          <w:szCs w:val="22"/>
        </w:rPr>
        <w:pPrChange w:id="287" w:author="Gregory McGowan" w:date="2014-12-03T18:23:00Z">
          <w:pPr>
            <w:pStyle w:val="ListParagraph"/>
            <w:numPr>
              <w:numId w:val="12"/>
            </w:numPr>
            <w:ind w:hanging="360"/>
            <w:contextualSpacing w:val="0"/>
          </w:pPr>
        </w:pPrChange>
      </w:pPr>
      <w:r w:rsidRPr="00231509">
        <w:rPr>
          <w:sz w:val="22"/>
          <w:szCs w:val="22"/>
        </w:rPr>
        <w:t xml:space="preserve">Pramath: the train has already left the station.  Even as we continue to analyze the issues and questions around strategy, it is important that we get moving.  Because we have such good relationships in India, we can do that </w:t>
      </w:r>
      <w:r w:rsidR="0033796D">
        <w:rPr>
          <w:sz w:val="22"/>
          <w:szCs w:val="22"/>
        </w:rPr>
        <w:t xml:space="preserve">without overcommitting, and without significant financial outlay.  Let’s approach it as an exploration with trusted partners (e.g. build on strong ASG </w:t>
      </w:r>
      <w:del w:id="288" w:author="Gregory McGowan" w:date="2014-12-03T18:26:00Z">
        <w:r w:rsidR="0033796D" w:rsidDel="00691A08">
          <w:rPr>
            <w:sz w:val="22"/>
            <w:szCs w:val="22"/>
          </w:rPr>
          <w:delText>relationshiops</w:delText>
        </w:r>
      </w:del>
      <w:ins w:id="289" w:author="Gregory McGowan" w:date="2014-12-03T18:26:00Z">
        <w:r w:rsidR="00691A08">
          <w:rPr>
            <w:sz w:val="22"/>
            <w:szCs w:val="22"/>
          </w:rPr>
          <w:t>relationships</w:t>
        </w:r>
      </w:ins>
      <w:r w:rsidR="0033796D">
        <w:rPr>
          <w:sz w:val="22"/>
          <w:szCs w:val="22"/>
        </w:rPr>
        <w:t xml:space="preserve"> with Chief Ministers in several states).</w:t>
      </w:r>
    </w:p>
    <w:p w:rsidR="00231509" w:rsidRDefault="006D22AA" w:rsidP="00691A08">
      <w:pPr>
        <w:pStyle w:val="ListParagraph"/>
        <w:numPr>
          <w:ilvl w:val="0"/>
          <w:numId w:val="12"/>
        </w:numPr>
        <w:spacing w:after="120"/>
        <w:contextualSpacing w:val="0"/>
        <w:rPr>
          <w:sz w:val="22"/>
          <w:szCs w:val="22"/>
        </w:rPr>
        <w:pPrChange w:id="290" w:author="Gregory McGowan" w:date="2014-12-03T18:23:00Z">
          <w:pPr>
            <w:pStyle w:val="ListParagraph"/>
            <w:numPr>
              <w:numId w:val="12"/>
            </w:numPr>
            <w:ind w:hanging="360"/>
            <w:contextualSpacing w:val="0"/>
          </w:pPr>
        </w:pPrChange>
      </w:pPr>
      <w:r w:rsidRPr="00231509">
        <w:rPr>
          <w:sz w:val="22"/>
          <w:szCs w:val="22"/>
        </w:rPr>
        <w:t>Gary: Is there one state where all the stars are aligning? (</w:t>
      </w:r>
      <w:del w:id="291" w:author="Gregory McGowan" w:date="2014-12-03T18:26:00Z">
        <w:r w:rsidRPr="00231509" w:rsidDel="00691A08">
          <w:rPr>
            <w:sz w:val="22"/>
            <w:szCs w:val="22"/>
          </w:rPr>
          <w:delText>politics</w:delText>
        </w:r>
      </w:del>
      <w:ins w:id="292" w:author="Gregory McGowan" w:date="2014-12-03T18:26:00Z">
        <w:r w:rsidR="00691A08" w:rsidRPr="00231509">
          <w:rPr>
            <w:sz w:val="22"/>
            <w:szCs w:val="22"/>
          </w:rPr>
          <w:t>Politics</w:t>
        </w:r>
      </w:ins>
      <w:r w:rsidRPr="00231509">
        <w:rPr>
          <w:sz w:val="22"/>
          <w:szCs w:val="22"/>
        </w:rPr>
        <w:t xml:space="preserve">, population, demand, strong </w:t>
      </w:r>
      <w:r w:rsidR="002A5BA1">
        <w:rPr>
          <w:sz w:val="22"/>
          <w:szCs w:val="22"/>
        </w:rPr>
        <w:t>WO</w:t>
      </w:r>
      <w:r w:rsidRPr="00231509">
        <w:rPr>
          <w:sz w:val="22"/>
          <w:szCs w:val="22"/>
        </w:rPr>
        <w:t xml:space="preserve"> partner, etc.) </w:t>
      </w:r>
    </w:p>
    <w:p w:rsidR="00231509" w:rsidRDefault="006D22AA" w:rsidP="00691A08">
      <w:pPr>
        <w:pStyle w:val="ListParagraph"/>
        <w:numPr>
          <w:ilvl w:val="0"/>
          <w:numId w:val="12"/>
        </w:numPr>
        <w:spacing w:after="120"/>
        <w:contextualSpacing w:val="0"/>
        <w:rPr>
          <w:sz w:val="22"/>
          <w:szCs w:val="22"/>
        </w:rPr>
        <w:pPrChange w:id="293" w:author="Gregory McGowan" w:date="2014-12-03T18:23:00Z">
          <w:pPr>
            <w:pStyle w:val="ListParagraph"/>
            <w:numPr>
              <w:numId w:val="12"/>
            </w:numPr>
            <w:ind w:hanging="360"/>
            <w:contextualSpacing w:val="0"/>
          </w:pPr>
        </w:pPrChange>
      </w:pPr>
      <w:r w:rsidRPr="00231509">
        <w:rPr>
          <w:sz w:val="22"/>
          <w:szCs w:val="22"/>
        </w:rPr>
        <w:t xml:space="preserve">Chevenee: We have identified highest potential impact mix of 4 objectives with regards to CSR.  </w:t>
      </w:r>
    </w:p>
    <w:p w:rsidR="00231509" w:rsidRDefault="006D22AA" w:rsidP="00691A08">
      <w:pPr>
        <w:pStyle w:val="ListParagraph"/>
        <w:numPr>
          <w:ilvl w:val="0"/>
          <w:numId w:val="12"/>
        </w:numPr>
        <w:spacing w:after="120"/>
        <w:contextualSpacing w:val="0"/>
        <w:rPr>
          <w:sz w:val="22"/>
          <w:szCs w:val="22"/>
        </w:rPr>
        <w:pPrChange w:id="294" w:author="Gregory McGowan" w:date="2014-12-03T18:23:00Z">
          <w:pPr>
            <w:pStyle w:val="ListParagraph"/>
            <w:numPr>
              <w:numId w:val="12"/>
            </w:numPr>
            <w:ind w:hanging="360"/>
            <w:contextualSpacing w:val="0"/>
          </w:pPr>
        </w:pPrChange>
      </w:pPr>
      <w:r w:rsidRPr="00231509">
        <w:rPr>
          <w:sz w:val="22"/>
          <w:szCs w:val="22"/>
        </w:rPr>
        <w:t>Jennifer: We have a lot of detail to provide around the conversation of what geographies to begin.</w:t>
      </w:r>
    </w:p>
    <w:p w:rsidR="00231509" w:rsidRDefault="006B7C9F" w:rsidP="00691A08">
      <w:pPr>
        <w:pStyle w:val="ListParagraph"/>
        <w:numPr>
          <w:ilvl w:val="0"/>
          <w:numId w:val="12"/>
        </w:numPr>
        <w:spacing w:after="120"/>
        <w:contextualSpacing w:val="0"/>
        <w:rPr>
          <w:sz w:val="22"/>
          <w:szCs w:val="22"/>
        </w:rPr>
        <w:pPrChange w:id="295" w:author="Gregory McGowan" w:date="2014-12-03T18:23:00Z">
          <w:pPr>
            <w:pStyle w:val="ListParagraph"/>
            <w:numPr>
              <w:numId w:val="12"/>
            </w:numPr>
            <w:ind w:hanging="360"/>
            <w:contextualSpacing w:val="0"/>
          </w:pPr>
        </w:pPrChange>
      </w:pPr>
      <w:r w:rsidRPr="00231509">
        <w:rPr>
          <w:sz w:val="22"/>
          <w:szCs w:val="22"/>
        </w:rPr>
        <w:t>Gary: 2 conditions that are necessary but not sufficient</w:t>
      </w:r>
    </w:p>
    <w:p w:rsidR="00231509" w:rsidRDefault="0033796D" w:rsidP="00691A08">
      <w:pPr>
        <w:pStyle w:val="ListParagraph"/>
        <w:numPr>
          <w:ilvl w:val="1"/>
          <w:numId w:val="12"/>
        </w:numPr>
        <w:spacing w:after="120"/>
        <w:contextualSpacing w:val="0"/>
        <w:rPr>
          <w:sz w:val="22"/>
          <w:szCs w:val="22"/>
        </w:rPr>
        <w:pPrChange w:id="296" w:author="Gregory McGowan" w:date="2014-12-03T18:23:00Z">
          <w:pPr>
            <w:pStyle w:val="ListParagraph"/>
            <w:numPr>
              <w:ilvl w:val="1"/>
              <w:numId w:val="12"/>
            </w:numPr>
            <w:ind w:left="1440" w:hanging="360"/>
            <w:contextualSpacing w:val="0"/>
          </w:pPr>
        </w:pPrChange>
      </w:pPr>
      <w:r>
        <w:rPr>
          <w:sz w:val="22"/>
          <w:szCs w:val="22"/>
        </w:rPr>
        <w:t>For state governments:</w:t>
      </w:r>
      <w:r w:rsidR="006B7C9F" w:rsidRPr="00231509">
        <w:rPr>
          <w:sz w:val="22"/>
          <w:szCs w:val="22"/>
        </w:rPr>
        <w:t xml:space="preserve"> that </w:t>
      </w:r>
      <w:r>
        <w:rPr>
          <w:sz w:val="22"/>
          <w:szCs w:val="22"/>
        </w:rPr>
        <w:t>there is political support for working with WO</w:t>
      </w:r>
    </w:p>
    <w:p w:rsidR="006B7C9F" w:rsidRPr="00231509" w:rsidRDefault="006B7C9F" w:rsidP="00691A08">
      <w:pPr>
        <w:pStyle w:val="ListParagraph"/>
        <w:numPr>
          <w:ilvl w:val="1"/>
          <w:numId w:val="12"/>
        </w:numPr>
        <w:spacing w:after="120"/>
        <w:contextualSpacing w:val="0"/>
        <w:rPr>
          <w:sz w:val="22"/>
          <w:szCs w:val="22"/>
        </w:rPr>
        <w:pPrChange w:id="297" w:author="Gregory McGowan" w:date="2014-12-03T18:23:00Z">
          <w:pPr>
            <w:pStyle w:val="ListParagraph"/>
            <w:numPr>
              <w:ilvl w:val="1"/>
              <w:numId w:val="12"/>
            </w:numPr>
            <w:ind w:left="1440" w:hanging="360"/>
            <w:contextualSpacing w:val="0"/>
          </w:pPr>
        </w:pPrChange>
      </w:pPr>
      <w:r w:rsidRPr="00231509">
        <w:rPr>
          <w:sz w:val="22"/>
          <w:szCs w:val="22"/>
        </w:rPr>
        <w:t xml:space="preserve">For </w:t>
      </w:r>
      <w:r w:rsidR="0033796D">
        <w:rPr>
          <w:sz w:val="22"/>
          <w:szCs w:val="22"/>
        </w:rPr>
        <w:t>WO:</w:t>
      </w:r>
      <w:r w:rsidRPr="00231509">
        <w:rPr>
          <w:sz w:val="22"/>
          <w:szCs w:val="22"/>
        </w:rPr>
        <w:t xml:space="preserve"> that we have some </w:t>
      </w:r>
      <w:r w:rsidR="0033796D">
        <w:rPr>
          <w:sz w:val="22"/>
          <w:szCs w:val="22"/>
        </w:rPr>
        <w:t xml:space="preserve">operating history </w:t>
      </w:r>
      <w:r w:rsidRPr="00231509">
        <w:rPr>
          <w:sz w:val="22"/>
          <w:szCs w:val="22"/>
        </w:rPr>
        <w:t xml:space="preserve">in </w:t>
      </w:r>
      <w:r w:rsidR="0033796D">
        <w:rPr>
          <w:sz w:val="22"/>
          <w:szCs w:val="22"/>
        </w:rPr>
        <w:t xml:space="preserve">the </w:t>
      </w:r>
      <w:r w:rsidRPr="00231509">
        <w:rPr>
          <w:sz w:val="22"/>
          <w:szCs w:val="22"/>
        </w:rPr>
        <w:t>state, so that we can hit the ground running</w:t>
      </w:r>
      <w:r w:rsidR="0033796D">
        <w:rPr>
          <w:sz w:val="22"/>
          <w:szCs w:val="22"/>
        </w:rPr>
        <w:t xml:space="preserve"> and have increased credibility with the state government.</w:t>
      </w:r>
    </w:p>
    <w:p w:rsidR="00231509" w:rsidRDefault="006B7C9F" w:rsidP="00691A08">
      <w:pPr>
        <w:pStyle w:val="ListParagraph"/>
        <w:numPr>
          <w:ilvl w:val="0"/>
          <w:numId w:val="12"/>
        </w:numPr>
        <w:spacing w:after="120"/>
        <w:contextualSpacing w:val="0"/>
        <w:rPr>
          <w:sz w:val="22"/>
          <w:szCs w:val="22"/>
        </w:rPr>
        <w:pPrChange w:id="298" w:author="Gregory McGowan" w:date="2014-12-03T18:23:00Z">
          <w:pPr>
            <w:pStyle w:val="ListParagraph"/>
            <w:numPr>
              <w:numId w:val="12"/>
            </w:numPr>
            <w:ind w:hanging="360"/>
            <w:contextualSpacing w:val="0"/>
          </w:pPr>
        </w:pPrChange>
      </w:pPr>
      <w:r w:rsidRPr="00231509">
        <w:rPr>
          <w:sz w:val="22"/>
          <w:szCs w:val="22"/>
        </w:rPr>
        <w:t xml:space="preserve">Generally we discussed different ideas and criteria for </w:t>
      </w:r>
      <w:r w:rsidR="00271F16" w:rsidRPr="00231509">
        <w:rPr>
          <w:sz w:val="22"/>
          <w:szCs w:val="22"/>
        </w:rPr>
        <w:t>identifying different states</w:t>
      </w:r>
    </w:p>
    <w:p w:rsidR="00231509" w:rsidRDefault="00271F16" w:rsidP="00691A08">
      <w:pPr>
        <w:pStyle w:val="ListParagraph"/>
        <w:numPr>
          <w:ilvl w:val="0"/>
          <w:numId w:val="12"/>
        </w:numPr>
        <w:spacing w:after="120"/>
        <w:contextualSpacing w:val="0"/>
        <w:rPr>
          <w:sz w:val="22"/>
          <w:szCs w:val="22"/>
        </w:rPr>
        <w:pPrChange w:id="299" w:author="Gregory McGowan" w:date="2014-12-03T18:23:00Z">
          <w:pPr>
            <w:pStyle w:val="ListParagraph"/>
            <w:numPr>
              <w:numId w:val="12"/>
            </w:numPr>
            <w:ind w:hanging="360"/>
            <w:contextualSpacing w:val="0"/>
          </w:pPr>
        </w:pPrChange>
      </w:pPr>
      <w:r w:rsidRPr="00231509">
        <w:rPr>
          <w:sz w:val="22"/>
          <w:szCs w:val="22"/>
        </w:rPr>
        <w:t>Jennifer: 2 questions for near term next steps</w:t>
      </w:r>
    </w:p>
    <w:p w:rsidR="00231509" w:rsidRDefault="00271F16" w:rsidP="00691A08">
      <w:pPr>
        <w:pStyle w:val="ListParagraph"/>
        <w:numPr>
          <w:ilvl w:val="1"/>
          <w:numId w:val="12"/>
        </w:numPr>
        <w:spacing w:after="120"/>
        <w:contextualSpacing w:val="0"/>
        <w:rPr>
          <w:sz w:val="22"/>
          <w:szCs w:val="22"/>
        </w:rPr>
        <w:pPrChange w:id="300" w:author="Gregory McGowan" w:date="2014-12-03T18:23:00Z">
          <w:pPr>
            <w:pStyle w:val="ListParagraph"/>
            <w:numPr>
              <w:ilvl w:val="1"/>
              <w:numId w:val="12"/>
            </w:numPr>
            <w:ind w:left="1440" w:hanging="360"/>
            <w:contextualSpacing w:val="0"/>
          </w:pPr>
        </w:pPrChange>
      </w:pPr>
      <w:r w:rsidRPr="00231509">
        <w:rPr>
          <w:sz w:val="22"/>
          <w:szCs w:val="22"/>
        </w:rPr>
        <w:t>With regard to the challenge of sizing the opportunity – Pramath, is that something that you could help us do?  Pramath: yes</w:t>
      </w:r>
    </w:p>
    <w:p w:rsidR="00271F16" w:rsidRPr="00231509" w:rsidRDefault="00271F16" w:rsidP="00691A08">
      <w:pPr>
        <w:pStyle w:val="ListParagraph"/>
        <w:numPr>
          <w:ilvl w:val="1"/>
          <w:numId w:val="12"/>
        </w:numPr>
        <w:spacing w:after="120"/>
        <w:contextualSpacing w:val="0"/>
        <w:rPr>
          <w:sz w:val="22"/>
          <w:szCs w:val="22"/>
        </w:rPr>
        <w:pPrChange w:id="301" w:author="Gregory McGowan" w:date="2014-12-03T18:23:00Z">
          <w:pPr>
            <w:pStyle w:val="ListParagraph"/>
            <w:numPr>
              <w:ilvl w:val="1"/>
              <w:numId w:val="12"/>
            </w:numPr>
            <w:ind w:left="1440" w:hanging="360"/>
            <w:contextualSpacing w:val="0"/>
          </w:pPr>
        </w:pPrChange>
      </w:pPr>
      <w:r w:rsidRPr="00231509">
        <w:rPr>
          <w:sz w:val="22"/>
          <w:szCs w:val="22"/>
        </w:rPr>
        <w:t xml:space="preserve">With regard to the CSR component, we should have a </w:t>
      </w:r>
      <w:proofErr w:type="spellStart"/>
      <w:r w:rsidRPr="00231509">
        <w:rPr>
          <w:sz w:val="22"/>
          <w:szCs w:val="22"/>
        </w:rPr>
        <w:t>workstream</w:t>
      </w:r>
      <w:proofErr w:type="spellEnd"/>
      <w:r w:rsidRPr="00231509">
        <w:rPr>
          <w:sz w:val="22"/>
          <w:szCs w:val="22"/>
        </w:rPr>
        <w:t xml:space="preserve"> for what it would take to establish a legal entity capable of accepting philanthropic funds in India.</w:t>
      </w:r>
    </w:p>
    <w:p w:rsidR="00231509" w:rsidRDefault="00271F16" w:rsidP="00691A08">
      <w:pPr>
        <w:pStyle w:val="ListParagraph"/>
        <w:numPr>
          <w:ilvl w:val="0"/>
          <w:numId w:val="12"/>
        </w:numPr>
        <w:spacing w:after="120"/>
        <w:contextualSpacing w:val="0"/>
        <w:rPr>
          <w:sz w:val="22"/>
          <w:szCs w:val="22"/>
        </w:rPr>
        <w:pPrChange w:id="302" w:author="Gregory McGowan" w:date="2014-12-03T18:23:00Z">
          <w:pPr>
            <w:pStyle w:val="ListParagraph"/>
            <w:numPr>
              <w:numId w:val="12"/>
            </w:numPr>
            <w:ind w:hanging="360"/>
            <w:contextualSpacing w:val="0"/>
          </w:pPr>
        </w:pPrChange>
      </w:pPr>
      <w:r w:rsidRPr="00231509">
        <w:rPr>
          <w:sz w:val="22"/>
          <w:szCs w:val="22"/>
        </w:rPr>
        <w:t>Pramath: Are we discussing this as an additional piece, part of the advocacy piece?  My confusion is that in some ways the pieces are not independent.  Separating them is a good idea from a work stream perspective but ultimately we are going to need to solve for all of these.</w:t>
      </w:r>
    </w:p>
    <w:p w:rsidR="00271F16" w:rsidRPr="00231509" w:rsidRDefault="00271F16" w:rsidP="00691A08">
      <w:pPr>
        <w:pStyle w:val="ListParagraph"/>
        <w:numPr>
          <w:ilvl w:val="0"/>
          <w:numId w:val="12"/>
        </w:numPr>
        <w:spacing w:after="120"/>
        <w:contextualSpacing w:val="0"/>
        <w:rPr>
          <w:sz w:val="22"/>
          <w:szCs w:val="22"/>
        </w:rPr>
        <w:pPrChange w:id="303" w:author="Gregory McGowan" w:date="2014-12-03T18:23:00Z">
          <w:pPr>
            <w:pStyle w:val="ListParagraph"/>
            <w:numPr>
              <w:numId w:val="12"/>
            </w:numPr>
            <w:ind w:hanging="360"/>
            <w:contextualSpacing w:val="0"/>
          </w:pPr>
        </w:pPrChange>
      </w:pPr>
      <w:r w:rsidRPr="00231509">
        <w:rPr>
          <w:sz w:val="22"/>
          <w:szCs w:val="22"/>
        </w:rPr>
        <w:t xml:space="preserve">Jennifer: Want to be clear on where the current scope stops and where a new one would begin.  </w:t>
      </w:r>
      <w:r w:rsidR="002A5BA1">
        <w:rPr>
          <w:sz w:val="22"/>
          <w:szCs w:val="22"/>
        </w:rPr>
        <w:t>WO</w:t>
      </w:r>
      <w:r w:rsidRPr="00231509">
        <w:rPr>
          <w:sz w:val="22"/>
          <w:szCs w:val="22"/>
        </w:rPr>
        <w:t xml:space="preserve"> will have a conversation on their own, offline, and come back to us.  And ASG should have our own internal conversations, especially given that a lot of the expanded work will fall on the Delhi team.</w:t>
      </w:r>
    </w:p>
    <w:p w:rsidR="00886C40" w:rsidRDefault="00886C40" w:rsidP="00691A08">
      <w:pPr>
        <w:spacing w:after="120"/>
        <w:rPr>
          <w:sz w:val="22"/>
          <w:szCs w:val="22"/>
        </w:rPr>
        <w:pPrChange w:id="304" w:author="Gregory McGowan" w:date="2014-12-03T18:23:00Z">
          <w:pPr/>
        </w:pPrChange>
      </w:pPr>
    </w:p>
    <w:p w:rsidR="008A76B3" w:rsidRDefault="008A76B3" w:rsidP="00691A08">
      <w:pPr>
        <w:spacing w:after="120"/>
        <w:rPr>
          <w:ins w:id="305" w:author="Gregory McGowan" w:date="2014-12-03T18:34:00Z"/>
          <w:b/>
          <w:i/>
          <w:sz w:val="22"/>
          <w:szCs w:val="22"/>
        </w:rPr>
        <w:pPrChange w:id="306" w:author="Gregory McGowan" w:date="2014-12-03T18:23:00Z">
          <w:pPr/>
        </w:pPrChange>
      </w:pPr>
    </w:p>
    <w:p w:rsidR="00886C40" w:rsidRPr="008A76B3" w:rsidRDefault="008A76B3" w:rsidP="00691A08">
      <w:pPr>
        <w:spacing w:after="120"/>
        <w:rPr>
          <w:b/>
          <w:i/>
          <w:sz w:val="22"/>
          <w:szCs w:val="22"/>
          <w:rPrChange w:id="307" w:author="Gregory McGowan" w:date="2014-12-03T18:34:00Z">
            <w:rPr>
              <w:b/>
              <w:sz w:val="22"/>
              <w:szCs w:val="22"/>
            </w:rPr>
          </w:rPrChange>
        </w:rPr>
        <w:pPrChange w:id="308" w:author="Gregory McGowan" w:date="2014-12-03T18:23:00Z">
          <w:pPr/>
        </w:pPrChange>
      </w:pPr>
      <w:bookmarkStart w:id="309" w:name="_GoBack"/>
      <w:bookmarkEnd w:id="309"/>
      <w:ins w:id="310" w:author="Gregory McGowan" w:date="2014-12-03T18:34:00Z">
        <w:r w:rsidRPr="008A76B3">
          <w:rPr>
            <w:b/>
            <w:i/>
            <w:sz w:val="22"/>
            <w:szCs w:val="22"/>
            <w:rPrChange w:id="311" w:author="Gregory McGowan" w:date="2014-12-03T18:34:00Z">
              <w:rPr>
                <w:b/>
                <w:sz w:val="22"/>
                <w:szCs w:val="22"/>
              </w:rPr>
            </w:rPrChange>
          </w:rPr>
          <w:t xml:space="preserve">Part 4: Determining </w:t>
        </w:r>
      </w:ins>
      <w:r w:rsidR="00886C40" w:rsidRPr="008A76B3">
        <w:rPr>
          <w:b/>
          <w:i/>
          <w:sz w:val="22"/>
          <w:szCs w:val="22"/>
          <w:rPrChange w:id="312" w:author="Gregory McGowan" w:date="2014-12-03T18:34:00Z">
            <w:rPr>
              <w:b/>
              <w:sz w:val="22"/>
              <w:szCs w:val="22"/>
            </w:rPr>
          </w:rPrChange>
        </w:rPr>
        <w:t>Next steps</w:t>
      </w:r>
      <w:del w:id="313" w:author="Gregory McGowan" w:date="2014-12-03T18:34:00Z">
        <w:r w:rsidR="00886C40" w:rsidRPr="008A76B3" w:rsidDel="008A76B3">
          <w:rPr>
            <w:b/>
            <w:i/>
            <w:sz w:val="22"/>
            <w:szCs w:val="22"/>
            <w:rPrChange w:id="314" w:author="Gregory McGowan" w:date="2014-12-03T18:34:00Z">
              <w:rPr>
                <w:b/>
                <w:sz w:val="22"/>
                <w:szCs w:val="22"/>
              </w:rPr>
            </w:rPrChange>
          </w:rPr>
          <w:delText>:</w:delText>
        </w:r>
      </w:del>
    </w:p>
    <w:p w:rsidR="00231509" w:rsidRDefault="00886C40" w:rsidP="00691A08">
      <w:pPr>
        <w:pStyle w:val="ListParagraph"/>
        <w:numPr>
          <w:ilvl w:val="0"/>
          <w:numId w:val="13"/>
        </w:numPr>
        <w:spacing w:after="120"/>
        <w:contextualSpacing w:val="0"/>
        <w:rPr>
          <w:sz w:val="22"/>
          <w:szCs w:val="22"/>
        </w:rPr>
        <w:pPrChange w:id="315" w:author="Gregory McGowan" w:date="2014-12-03T18:23:00Z">
          <w:pPr>
            <w:pStyle w:val="ListParagraph"/>
            <w:numPr>
              <w:numId w:val="13"/>
            </w:numPr>
            <w:ind w:hanging="360"/>
            <w:contextualSpacing w:val="0"/>
          </w:pPr>
        </w:pPrChange>
      </w:pPr>
      <w:r w:rsidRPr="00231509">
        <w:rPr>
          <w:sz w:val="22"/>
          <w:szCs w:val="22"/>
        </w:rPr>
        <w:t>Offline conversations about separate scopes of work</w:t>
      </w:r>
    </w:p>
    <w:p w:rsidR="00231509" w:rsidRDefault="00886C40" w:rsidP="00691A08">
      <w:pPr>
        <w:pStyle w:val="ListParagraph"/>
        <w:numPr>
          <w:ilvl w:val="0"/>
          <w:numId w:val="13"/>
        </w:numPr>
        <w:spacing w:after="120"/>
        <w:contextualSpacing w:val="0"/>
        <w:rPr>
          <w:sz w:val="22"/>
          <w:szCs w:val="22"/>
        </w:rPr>
        <w:pPrChange w:id="316" w:author="Gregory McGowan" w:date="2014-12-03T18:23:00Z">
          <w:pPr>
            <w:pStyle w:val="ListParagraph"/>
            <w:numPr>
              <w:numId w:val="13"/>
            </w:numPr>
            <w:ind w:hanging="360"/>
            <w:contextualSpacing w:val="0"/>
          </w:pPr>
        </w:pPrChange>
      </w:pPr>
      <w:r w:rsidRPr="00231509">
        <w:rPr>
          <w:sz w:val="22"/>
          <w:szCs w:val="22"/>
        </w:rPr>
        <w:t>Delhi to begin looking at establishing entity in India</w:t>
      </w:r>
    </w:p>
    <w:p w:rsidR="00231509" w:rsidRDefault="00886C40" w:rsidP="00691A08">
      <w:pPr>
        <w:pStyle w:val="ListParagraph"/>
        <w:numPr>
          <w:ilvl w:val="0"/>
          <w:numId w:val="13"/>
        </w:numPr>
        <w:spacing w:after="120"/>
        <w:contextualSpacing w:val="0"/>
        <w:rPr>
          <w:sz w:val="22"/>
          <w:szCs w:val="22"/>
        </w:rPr>
        <w:pPrChange w:id="317" w:author="Gregory McGowan" w:date="2014-12-03T18:23:00Z">
          <w:pPr>
            <w:pStyle w:val="ListParagraph"/>
            <w:numPr>
              <w:numId w:val="13"/>
            </w:numPr>
            <w:ind w:hanging="360"/>
            <w:contextualSpacing w:val="0"/>
          </w:pPr>
        </w:pPrChange>
      </w:pPr>
      <w:r w:rsidRPr="00231509">
        <w:rPr>
          <w:sz w:val="22"/>
          <w:szCs w:val="22"/>
        </w:rPr>
        <w:t>Chevenee to have follow on conversation with India team synthesizing lessons learned</w:t>
      </w:r>
    </w:p>
    <w:p w:rsidR="00231509" w:rsidRDefault="00886C40" w:rsidP="00691A08">
      <w:pPr>
        <w:pStyle w:val="ListParagraph"/>
        <w:numPr>
          <w:ilvl w:val="0"/>
          <w:numId w:val="13"/>
        </w:numPr>
        <w:spacing w:after="120"/>
        <w:contextualSpacing w:val="0"/>
        <w:rPr>
          <w:sz w:val="22"/>
          <w:szCs w:val="22"/>
        </w:rPr>
        <w:pPrChange w:id="318" w:author="Gregory McGowan" w:date="2014-12-03T18:23:00Z">
          <w:pPr>
            <w:pStyle w:val="ListParagraph"/>
            <w:numPr>
              <w:numId w:val="13"/>
            </w:numPr>
            <w:ind w:hanging="360"/>
            <w:contextualSpacing w:val="0"/>
          </w:pPr>
        </w:pPrChange>
      </w:pPr>
      <w:r w:rsidRPr="00231509">
        <w:rPr>
          <w:sz w:val="22"/>
          <w:szCs w:val="22"/>
        </w:rPr>
        <w:t>Chevenee to have follow on conversation with Wyatt establishing international piece</w:t>
      </w:r>
    </w:p>
    <w:p w:rsidR="00231509" w:rsidRDefault="00886C40" w:rsidP="00691A08">
      <w:pPr>
        <w:pStyle w:val="ListParagraph"/>
        <w:numPr>
          <w:ilvl w:val="0"/>
          <w:numId w:val="13"/>
        </w:numPr>
        <w:spacing w:after="120"/>
        <w:contextualSpacing w:val="0"/>
        <w:rPr>
          <w:sz w:val="22"/>
          <w:szCs w:val="22"/>
        </w:rPr>
        <w:pPrChange w:id="319" w:author="Gregory McGowan" w:date="2014-12-03T18:23:00Z">
          <w:pPr>
            <w:pStyle w:val="ListParagraph"/>
            <w:numPr>
              <w:numId w:val="13"/>
            </w:numPr>
            <w:ind w:hanging="360"/>
            <w:contextualSpacing w:val="0"/>
          </w:pPr>
        </w:pPrChange>
      </w:pPr>
      <w:r w:rsidRPr="00231509">
        <w:rPr>
          <w:sz w:val="22"/>
          <w:szCs w:val="22"/>
        </w:rPr>
        <w:t>Water credit forum last week of February in India</w:t>
      </w:r>
    </w:p>
    <w:p w:rsidR="00886C40" w:rsidRPr="00231509" w:rsidRDefault="002A5BA1" w:rsidP="00691A08">
      <w:pPr>
        <w:pStyle w:val="ListParagraph"/>
        <w:numPr>
          <w:ilvl w:val="0"/>
          <w:numId w:val="13"/>
        </w:numPr>
        <w:spacing w:after="120"/>
        <w:contextualSpacing w:val="0"/>
        <w:rPr>
          <w:sz w:val="22"/>
          <w:szCs w:val="22"/>
        </w:rPr>
        <w:pPrChange w:id="320" w:author="Gregory McGowan" w:date="2014-12-03T18:23:00Z">
          <w:pPr>
            <w:pStyle w:val="ListParagraph"/>
            <w:numPr>
              <w:numId w:val="13"/>
            </w:numPr>
            <w:ind w:hanging="360"/>
            <w:contextualSpacing w:val="0"/>
          </w:pPr>
        </w:pPrChange>
      </w:pPr>
      <w:r>
        <w:rPr>
          <w:sz w:val="22"/>
          <w:szCs w:val="22"/>
        </w:rPr>
        <w:t>WO</w:t>
      </w:r>
      <w:r w:rsidR="00886C40" w:rsidRPr="00231509">
        <w:rPr>
          <w:sz w:val="22"/>
          <w:szCs w:val="22"/>
        </w:rPr>
        <w:t xml:space="preserve"> to get back to us with criteria about different variables in each state and some sort of framework for weighing most attractive starting points</w:t>
      </w:r>
    </w:p>
    <w:p w:rsidR="004F12E7" w:rsidRDefault="004F12E7" w:rsidP="00691A08">
      <w:pPr>
        <w:spacing w:after="120"/>
        <w:pPrChange w:id="321" w:author="Gregory McGowan" w:date="2014-12-03T18:23:00Z">
          <w:pPr/>
        </w:pPrChange>
      </w:pPr>
    </w:p>
    <w:sectPr w:rsidR="004F12E7" w:rsidSect="0023150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F0B95"/>
    <w:multiLevelType w:val="hybridMultilevel"/>
    <w:tmpl w:val="0FACB734"/>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62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124BF"/>
    <w:multiLevelType w:val="hybridMultilevel"/>
    <w:tmpl w:val="C3B4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76600"/>
    <w:multiLevelType w:val="hybridMultilevel"/>
    <w:tmpl w:val="B0A07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15D28"/>
    <w:multiLevelType w:val="hybridMultilevel"/>
    <w:tmpl w:val="2E409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01DE0"/>
    <w:multiLevelType w:val="hybridMultilevel"/>
    <w:tmpl w:val="BE14B32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EB2E35"/>
    <w:multiLevelType w:val="hybridMultilevel"/>
    <w:tmpl w:val="BC0C9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80173"/>
    <w:multiLevelType w:val="hybridMultilevel"/>
    <w:tmpl w:val="ADCAC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24707"/>
    <w:multiLevelType w:val="hybridMultilevel"/>
    <w:tmpl w:val="1990FD9C"/>
    <w:lvl w:ilvl="0" w:tplc="C6A88EB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30764"/>
    <w:multiLevelType w:val="hybridMultilevel"/>
    <w:tmpl w:val="574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428F2"/>
    <w:multiLevelType w:val="hybridMultilevel"/>
    <w:tmpl w:val="F3E6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4066E"/>
    <w:multiLevelType w:val="hybridMultilevel"/>
    <w:tmpl w:val="CBFE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9E58A7"/>
    <w:multiLevelType w:val="hybridMultilevel"/>
    <w:tmpl w:val="A4B4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716C25"/>
    <w:multiLevelType w:val="hybridMultilevel"/>
    <w:tmpl w:val="12E0A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0710D"/>
    <w:multiLevelType w:val="hybridMultilevel"/>
    <w:tmpl w:val="C23AB1F2"/>
    <w:lvl w:ilvl="0" w:tplc="297CD74E">
      <w:start w:val="1"/>
      <w:numFmt w:val="decimal"/>
      <w:lvlText w:val="%1."/>
      <w:lvlJc w:val="left"/>
      <w:pPr>
        <w:ind w:left="720" w:hanging="360"/>
      </w:pPr>
      <w:rPr>
        <w:b w:val="0"/>
      </w:rPr>
    </w:lvl>
    <w:lvl w:ilvl="1" w:tplc="04090003">
      <w:start w:val="1"/>
      <w:numFmt w:val="bullet"/>
      <w:lvlText w:val="o"/>
      <w:lvlJc w:val="left"/>
      <w:pPr>
        <w:ind w:left="162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43851"/>
    <w:multiLevelType w:val="hybridMultilevel"/>
    <w:tmpl w:val="58A89F7E"/>
    <w:lvl w:ilvl="0" w:tplc="297CD74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58126B"/>
    <w:multiLevelType w:val="hybridMultilevel"/>
    <w:tmpl w:val="9276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AB2BF1"/>
    <w:multiLevelType w:val="hybridMultilevel"/>
    <w:tmpl w:val="15F0D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DD11F8"/>
    <w:multiLevelType w:val="hybridMultilevel"/>
    <w:tmpl w:val="07A45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125BB"/>
    <w:multiLevelType w:val="hybridMultilevel"/>
    <w:tmpl w:val="6E40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74180"/>
    <w:multiLevelType w:val="hybridMultilevel"/>
    <w:tmpl w:val="96F82460"/>
    <w:lvl w:ilvl="0" w:tplc="C6A88EB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96275"/>
    <w:multiLevelType w:val="hybridMultilevel"/>
    <w:tmpl w:val="7A966D8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62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877DB6"/>
    <w:multiLevelType w:val="hybridMultilevel"/>
    <w:tmpl w:val="E06AD1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7"/>
  </w:num>
  <w:num w:numId="3">
    <w:abstractNumId w:val="4"/>
  </w:num>
  <w:num w:numId="4">
    <w:abstractNumId w:val="20"/>
  </w:num>
  <w:num w:numId="5">
    <w:abstractNumId w:val="13"/>
  </w:num>
  <w:num w:numId="6">
    <w:abstractNumId w:val="0"/>
  </w:num>
  <w:num w:numId="7">
    <w:abstractNumId w:val="21"/>
  </w:num>
  <w:num w:numId="8">
    <w:abstractNumId w:val="11"/>
  </w:num>
  <w:num w:numId="9">
    <w:abstractNumId w:val="8"/>
  </w:num>
  <w:num w:numId="10">
    <w:abstractNumId w:val="5"/>
  </w:num>
  <w:num w:numId="11">
    <w:abstractNumId w:val="3"/>
  </w:num>
  <w:num w:numId="12">
    <w:abstractNumId w:val="16"/>
  </w:num>
  <w:num w:numId="13">
    <w:abstractNumId w:val="10"/>
  </w:num>
  <w:num w:numId="14">
    <w:abstractNumId w:val="7"/>
  </w:num>
  <w:num w:numId="15">
    <w:abstractNumId w:val="12"/>
  </w:num>
  <w:num w:numId="16">
    <w:abstractNumId w:val="2"/>
  </w:num>
  <w:num w:numId="17">
    <w:abstractNumId w:val="9"/>
  </w:num>
  <w:num w:numId="18">
    <w:abstractNumId w:val="6"/>
  </w:num>
  <w:num w:numId="19">
    <w:abstractNumId w:val="18"/>
  </w:num>
  <w:num w:numId="20">
    <w:abstractNumId w:val="15"/>
  </w:num>
  <w:num w:numId="21">
    <w:abstractNumId w:val="1"/>
  </w:num>
  <w:num w:numId="22">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McGowan">
    <w15:presenceInfo w15:providerId="AD" w15:userId="S-1-5-21-4221517259-2153023478-220706911-4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08"/>
    <w:rsid w:val="00021137"/>
    <w:rsid w:val="00045067"/>
    <w:rsid w:val="000609D2"/>
    <w:rsid w:val="000B0DD5"/>
    <w:rsid w:val="000F5EFD"/>
    <w:rsid w:val="001079B2"/>
    <w:rsid w:val="00231509"/>
    <w:rsid w:val="00271F16"/>
    <w:rsid w:val="002A5BA1"/>
    <w:rsid w:val="002C20D9"/>
    <w:rsid w:val="002F0371"/>
    <w:rsid w:val="003028AD"/>
    <w:rsid w:val="0033796D"/>
    <w:rsid w:val="00341E01"/>
    <w:rsid w:val="00386990"/>
    <w:rsid w:val="003E6F22"/>
    <w:rsid w:val="00437F66"/>
    <w:rsid w:val="00461BEE"/>
    <w:rsid w:val="00477F0F"/>
    <w:rsid w:val="004B59A4"/>
    <w:rsid w:val="004C5CB3"/>
    <w:rsid w:val="004C74FC"/>
    <w:rsid w:val="004F12E7"/>
    <w:rsid w:val="00504C21"/>
    <w:rsid w:val="005A1496"/>
    <w:rsid w:val="005F1CBB"/>
    <w:rsid w:val="006216AE"/>
    <w:rsid w:val="00624719"/>
    <w:rsid w:val="00624F3A"/>
    <w:rsid w:val="00636649"/>
    <w:rsid w:val="006426EA"/>
    <w:rsid w:val="00691A08"/>
    <w:rsid w:val="006B7C9F"/>
    <w:rsid w:val="006D22AA"/>
    <w:rsid w:val="0076742E"/>
    <w:rsid w:val="007816E6"/>
    <w:rsid w:val="00785E8E"/>
    <w:rsid w:val="007D2904"/>
    <w:rsid w:val="0088473C"/>
    <w:rsid w:val="00886C40"/>
    <w:rsid w:val="008A76B3"/>
    <w:rsid w:val="008C0627"/>
    <w:rsid w:val="00916CF7"/>
    <w:rsid w:val="00945A0A"/>
    <w:rsid w:val="009A60BB"/>
    <w:rsid w:val="009F3808"/>
    <w:rsid w:val="00A177AB"/>
    <w:rsid w:val="00A6294D"/>
    <w:rsid w:val="00A97B24"/>
    <w:rsid w:val="00AD768D"/>
    <w:rsid w:val="00B549EE"/>
    <w:rsid w:val="00B92F72"/>
    <w:rsid w:val="00BA55E6"/>
    <w:rsid w:val="00BB7408"/>
    <w:rsid w:val="00BC29F0"/>
    <w:rsid w:val="00BE1AFD"/>
    <w:rsid w:val="00BF3144"/>
    <w:rsid w:val="00C3225B"/>
    <w:rsid w:val="00C43E43"/>
    <w:rsid w:val="00C556AE"/>
    <w:rsid w:val="00C701CD"/>
    <w:rsid w:val="00C7592C"/>
    <w:rsid w:val="00D312AD"/>
    <w:rsid w:val="00D35C66"/>
    <w:rsid w:val="00D4357B"/>
    <w:rsid w:val="00DC20BB"/>
    <w:rsid w:val="00DC310A"/>
    <w:rsid w:val="00E01254"/>
    <w:rsid w:val="00E22CC7"/>
    <w:rsid w:val="00E93732"/>
    <w:rsid w:val="00EC2465"/>
    <w:rsid w:val="00ED2ABA"/>
    <w:rsid w:val="00F2168C"/>
    <w:rsid w:val="00F91495"/>
    <w:rsid w:val="00FF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E87F3D9-4D0F-4AFE-8E61-5926D546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AB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08"/>
    <w:pPr>
      <w:ind w:left="720"/>
      <w:contextualSpacing/>
    </w:pPr>
  </w:style>
  <w:style w:type="paragraph" w:styleId="BalloonText">
    <w:name w:val="Balloon Text"/>
    <w:basedOn w:val="Normal"/>
    <w:link w:val="BalloonTextChar"/>
    <w:uiPriority w:val="99"/>
    <w:semiHidden/>
    <w:unhideWhenUsed/>
    <w:rsid w:val="00EC2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465"/>
    <w:rPr>
      <w:rFonts w:ascii="Segoe UI" w:hAnsi="Segoe UI" w:cs="Segoe UI"/>
      <w:sz w:val="18"/>
      <w:szCs w:val="18"/>
    </w:rPr>
  </w:style>
  <w:style w:type="character" w:customStyle="1" w:styleId="Heading1Char">
    <w:name w:val="Heading 1 Char"/>
    <w:basedOn w:val="DefaultParagraphFont"/>
    <w:link w:val="Heading1"/>
    <w:uiPriority w:val="9"/>
    <w:rsid w:val="00ED2AB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C69CBBF8FC2478EDB35A8DE1A9639" ma:contentTypeVersion="1" ma:contentTypeDescription="Create a new document." ma:contentTypeScope="" ma:versionID="a6cb4ede71601c3f880ff0614a850a1c">
  <xsd:schema xmlns:xsd="http://www.w3.org/2001/XMLSchema" xmlns:xs="http://www.w3.org/2001/XMLSchema" xmlns:p="http://schemas.microsoft.com/office/2006/metadata/properties" xmlns:ns3="c75fd3ca-c319-460b-b476-77fd37e600be" targetNamespace="http://schemas.microsoft.com/office/2006/metadata/properties" ma:root="true" ma:fieldsID="218149f262b0b997d687a3168abfb0ea" ns3:_="">
    <xsd:import namespace="c75fd3ca-c319-460b-b476-77fd37e600be"/>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fd3ca-c319-460b-b476-77fd37e600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7A5EB1-D811-410B-B623-1C0396D7F446}"/>
</file>

<file path=customXml/itemProps2.xml><?xml version="1.0" encoding="utf-8"?>
<ds:datastoreItem xmlns:ds="http://schemas.openxmlformats.org/officeDocument/2006/customXml" ds:itemID="{C92CF233-885F-46F8-B9D9-A3C88C38FCA9}"/>
</file>

<file path=customXml/itemProps3.xml><?xml version="1.0" encoding="utf-8"?>
<ds:datastoreItem xmlns:ds="http://schemas.openxmlformats.org/officeDocument/2006/customXml" ds:itemID="{4EC08FC7-26F5-4D26-A039-E6A082FDB3C5}"/>
</file>

<file path=docProps/app.xml><?xml version="1.0" encoding="utf-8"?>
<Properties xmlns="http://schemas.openxmlformats.org/officeDocument/2006/extended-properties" xmlns:vt="http://schemas.openxmlformats.org/officeDocument/2006/docPropsVTypes">
  <Template>Normal.dotm</Template>
  <TotalTime>0</TotalTime>
  <Pages>8</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McGowan</dc:creator>
  <cp:keywords/>
  <dc:description/>
  <cp:lastModifiedBy>Gregory McGowan</cp:lastModifiedBy>
  <cp:revision>2</cp:revision>
  <dcterms:created xsi:type="dcterms:W3CDTF">2014-12-03T23:35:00Z</dcterms:created>
  <dcterms:modified xsi:type="dcterms:W3CDTF">2014-12-03T23:35:00Z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0x010100310C69CBBF8FC2478EDB35A8DE1A9639</vt:lpwstr>
  </property>
</Properties>
</file>